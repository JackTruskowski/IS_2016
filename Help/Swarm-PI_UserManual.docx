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334783" w14:textId="235259F5" w:rsidR="002D491B" w:rsidRPr="002D491B" w:rsidRDefault="002D491B" w:rsidP="00D444FE">
      <w:pPr>
        <w:jc w:val="center"/>
        <w:rPr>
          <w:rFonts w:ascii="Garamond" w:hAnsi="Garamond"/>
          <w:sz w:val="32"/>
          <w:szCs w:val="40"/>
        </w:rPr>
      </w:pPr>
      <w:r w:rsidRPr="002D491B">
        <w:rPr>
          <w:rFonts w:ascii="Garamond" w:hAnsi="Garamond"/>
          <w:sz w:val="32"/>
          <w:szCs w:val="40"/>
          <w:u w:val="single"/>
        </w:rPr>
        <w:t>Swarm-PI Users’ Manual and General Information</w:t>
      </w:r>
    </w:p>
    <w:p w14:paraId="2951C8FF" w14:textId="77777777" w:rsidR="002D491B" w:rsidRDefault="002D491B" w:rsidP="00D444FE">
      <w:pPr>
        <w:jc w:val="center"/>
        <w:rPr>
          <w:rFonts w:ascii="Garamond" w:hAnsi="Garamond"/>
          <w:sz w:val="40"/>
          <w:szCs w:val="40"/>
        </w:rPr>
      </w:pPr>
    </w:p>
    <w:p w14:paraId="4198B2EE" w14:textId="2502A0BB" w:rsidR="002D491B" w:rsidRDefault="002D491B" w:rsidP="002D491B">
      <w:pPr>
        <w:rPr>
          <w:rFonts w:ascii="Garamond" w:hAnsi="Garamond"/>
          <w:i/>
        </w:rPr>
      </w:pPr>
      <w:r>
        <w:rPr>
          <w:rFonts w:ascii="Garamond" w:hAnsi="Garamond"/>
          <w:i/>
        </w:rPr>
        <w:t>About:</w:t>
      </w:r>
    </w:p>
    <w:p w14:paraId="2E94FEE0" w14:textId="77777777" w:rsidR="002D491B" w:rsidRDefault="002D491B" w:rsidP="002D491B">
      <w:pPr>
        <w:rPr>
          <w:rFonts w:ascii="Garamond" w:hAnsi="Garamond"/>
          <w:i/>
        </w:rPr>
      </w:pPr>
    </w:p>
    <w:p w14:paraId="3538359B" w14:textId="6C4204FC" w:rsidR="009574A0" w:rsidRDefault="002D491B" w:rsidP="002D491B">
      <w:pPr>
        <w:rPr>
          <w:rFonts w:ascii="Garamond" w:hAnsi="Garamond"/>
        </w:rPr>
      </w:pPr>
      <w:r>
        <w:rPr>
          <w:rFonts w:ascii="Garamond" w:hAnsi="Garamond"/>
        </w:rPr>
        <w:t xml:space="preserve">This research was begun by Professor Stephen </w:t>
      </w:r>
      <w:proofErr w:type="spellStart"/>
      <w:r>
        <w:rPr>
          <w:rFonts w:ascii="Garamond" w:hAnsi="Garamond"/>
        </w:rPr>
        <w:t>Majercik</w:t>
      </w:r>
      <w:proofErr w:type="spellEnd"/>
      <w:r>
        <w:rPr>
          <w:rFonts w:ascii="Garamond" w:hAnsi="Garamond"/>
        </w:rPr>
        <w:t xml:space="preserve"> and Professor </w:t>
      </w:r>
      <w:proofErr w:type="spellStart"/>
      <w:r>
        <w:rPr>
          <w:rFonts w:ascii="Garamond" w:hAnsi="Garamond"/>
        </w:rPr>
        <w:t>Mauceri</w:t>
      </w:r>
      <w:proofErr w:type="spellEnd"/>
      <w:r>
        <w:rPr>
          <w:rFonts w:ascii="Garamond" w:hAnsi="Garamond"/>
        </w:rPr>
        <w:t xml:space="preserve"> and expanded upon by Jack Truskowski and Grace Handler beginning in May 2015</w:t>
      </w:r>
      <w:r w:rsidR="004735A7">
        <w:rPr>
          <w:rFonts w:ascii="Garamond" w:hAnsi="Garamond"/>
        </w:rPr>
        <w:t xml:space="preserve"> through May 2016</w:t>
      </w:r>
      <w:r>
        <w:rPr>
          <w:rFonts w:ascii="Garamond" w:hAnsi="Garamond"/>
        </w:rPr>
        <w:t xml:space="preserve">. </w:t>
      </w:r>
    </w:p>
    <w:p w14:paraId="25659B9C" w14:textId="77777777" w:rsidR="009574A0" w:rsidRDefault="009574A0" w:rsidP="002D491B">
      <w:pPr>
        <w:rPr>
          <w:rFonts w:ascii="Garamond" w:hAnsi="Garamond"/>
        </w:rPr>
      </w:pPr>
    </w:p>
    <w:p w14:paraId="70DCF91A" w14:textId="486D5513" w:rsidR="002D491B" w:rsidRDefault="002D491B" w:rsidP="002D491B">
      <w:pPr>
        <w:rPr>
          <w:rFonts w:ascii="Garamond" w:hAnsi="Garamond"/>
        </w:rPr>
      </w:pPr>
      <w:r>
        <w:rPr>
          <w:rFonts w:ascii="Garamond" w:hAnsi="Garamond"/>
        </w:rPr>
        <w:t xml:space="preserve">The software used for this research is Max (Cycling ’74) with externals written in C through </w:t>
      </w:r>
      <w:proofErr w:type="spellStart"/>
      <w:r>
        <w:rPr>
          <w:rFonts w:ascii="Garamond" w:hAnsi="Garamond"/>
        </w:rPr>
        <w:t>XCode</w:t>
      </w:r>
      <w:proofErr w:type="spellEnd"/>
      <w:r>
        <w:rPr>
          <w:rFonts w:ascii="Garamond" w:hAnsi="Garamond"/>
        </w:rPr>
        <w:t xml:space="preserve">. The visual representation mimics flocking behavior with the end goal of using this flocking behavior to create sounds that together are musically pleasing. Individual members of the flocks are referred to as </w:t>
      </w:r>
      <w:proofErr w:type="spellStart"/>
      <w:r>
        <w:rPr>
          <w:rFonts w:ascii="Garamond" w:hAnsi="Garamond"/>
        </w:rPr>
        <w:t>boids</w:t>
      </w:r>
      <w:proofErr w:type="spellEnd"/>
      <w:r>
        <w:rPr>
          <w:rFonts w:ascii="Garamond" w:hAnsi="Garamond"/>
        </w:rPr>
        <w:t>.</w:t>
      </w:r>
    </w:p>
    <w:p w14:paraId="12B243CB" w14:textId="77777777" w:rsidR="006C226B" w:rsidRDefault="006C226B" w:rsidP="002D491B">
      <w:pPr>
        <w:rPr>
          <w:rFonts w:ascii="Garamond" w:hAnsi="Garamond"/>
        </w:rPr>
      </w:pPr>
    </w:p>
    <w:p w14:paraId="5BDF6E94" w14:textId="25A20792" w:rsidR="006C226B" w:rsidRDefault="006C226B" w:rsidP="002D491B">
      <w:pPr>
        <w:rPr>
          <w:rFonts w:ascii="Garamond" w:hAnsi="Garamond"/>
        </w:rPr>
      </w:pPr>
      <w:r>
        <w:rPr>
          <w:rFonts w:ascii="Garamond" w:hAnsi="Garamond"/>
          <w:i/>
        </w:rPr>
        <w:t>How to run the simulation:</w:t>
      </w:r>
    </w:p>
    <w:p w14:paraId="540943C7" w14:textId="77777777" w:rsidR="006C226B" w:rsidRDefault="006C226B" w:rsidP="002D491B">
      <w:pPr>
        <w:rPr>
          <w:rFonts w:ascii="Garamond" w:hAnsi="Garamond"/>
        </w:rPr>
      </w:pPr>
    </w:p>
    <w:p w14:paraId="388C719A" w14:textId="1ADCEC30" w:rsidR="006C226B" w:rsidRPr="006C226B" w:rsidRDefault="00344FA3" w:rsidP="006C226B">
      <w:pPr>
        <w:pStyle w:val="ListParagraph"/>
        <w:numPr>
          <w:ilvl w:val="0"/>
          <w:numId w:val="1"/>
        </w:numPr>
        <w:rPr>
          <w:rFonts w:ascii="Garamond" w:hAnsi="Garamond"/>
        </w:rPr>
      </w:pPr>
      <w:r>
        <w:rPr>
          <w:rFonts w:ascii="Garamond" w:hAnsi="Garamond"/>
        </w:rPr>
        <w:t>Ensure Max 7</w:t>
      </w:r>
      <w:r w:rsidR="006C226B" w:rsidRPr="006C226B">
        <w:rPr>
          <w:rFonts w:ascii="Garamond" w:hAnsi="Garamond"/>
        </w:rPr>
        <w:t xml:space="preserve"> </w:t>
      </w:r>
      <w:r>
        <w:rPr>
          <w:rFonts w:ascii="Garamond" w:hAnsi="Garamond"/>
        </w:rPr>
        <w:t xml:space="preserve">(Licenses can be purchased from the Cycling ’74 website) </w:t>
      </w:r>
      <w:r w:rsidR="006C226B" w:rsidRPr="006C226B">
        <w:rPr>
          <w:rFonts w:ascii="Garamond" w:hAnsi="Garamond"/>
        </w:rPr>
        <w:t>is downloaded on the computer you are using.</w:t>
      </w:r>
    </w:p>
    <w:p w14:paraId="027A1E09" w14:textId="257FDDD1" w:rsidR="006C226B" w:rsidRDefault="006C226B" w:rsidP="002D491B">
      <w:pPr>
        <w:pStyle w:val="ListParagraph"/>
        <w:numPr>
          <w:ilvl w:val="0"/>
          <w:numId w:val="1"/>
        </w:numPr>
        <w:rPr>
          <w:rFonts w:ascii="Garamond" w:hAnsi="Garamond"/>
        </w:rPr>
      </w:pPr>
      <w:r w:rsidRPr="006C226B">
        <w:rPr>
          <w:rFonts w:ascii="Garamond" w:hAnsi="Garamond"/>
        </w:rPr>
        <w:t>Open the file with a title beginning with “</w:t>
      </w:r>
      <w:proofErr w:type="spellStart"/>
      <w:r w:rsidRPr="006C226B">
        <w:rPr>
          <w:rFonts w:ascii="Garamond" w:hAnsi="Garamond"/>
        </w:rPr>
        <w:t>ControlPanel</w:t>
      </w:r>
      <w:proofErr w:type="spellEnd"/>
      <w:r w:rsidRPr="006C226B">
        <w:rPr>
          <w:rFonts w:ascii="Garamond" w:hAnsi="Garamond"/>
        </w:rPr>
        <w:t>…” in</w:t>
      </w:r>
      <w:r>
        <w:rPr>
          <w:rFonts w:ascii="Garamond" w:hAnsi="Garamond"/>
        </w:rPr>
        <w:t xml:space="preserve"> the folder “IS_2016.” The file must be within this folder to run properly.</w:t>
      </w:r>
    </w:p>
    <w:p w14:paraId="29FA6FF7" w14:textId="3A78307E" w:rsidR="006C226B" w:rsidRDefault="006C226B" w:rsidP="002D491B">
      <w:pPr>
        <w:pStyle w:val="ListParagraph"/>
        <w:numPr>
          <w:ilvl w:val="0"/>
          <w:numId w:val="1"/>
        </w:numPr>
        <w:rPr>
          <w:rFonts w:ascii="Garamond" w:hAnsi="Garamond"/>
        </w:rPr>
      </w:pPr>
      <w:r>
        <w:rPr>
          <w:rFonts w:ascii="Garamond" w:hAnsi="Garamond"/>
          <w:noProof/>
        </w:rPr>
        <mc:AlternateContent>
          <mc:Choice Requires="wpg">
            <w:drawing>
              <wp:anchor distT="0" distB="0" distL="114300" distR="114300" simplePos="0" relativeHeight="251659264" behindDoc="0" locked="0" layoutInCell="1" allowOverlap="1" wp14:anchorId="2FE9197B" wp14:editId="38EAC512">
                <wp:simplePos x="0" y="0"/>
                <wp:positionH relativeFrom="column">
                  <wp:posOffset>3771900</wp:posOffset>
                </wp:positionH>
                <wp:positionV relativeFrom="paragraph">
                  <wp:posOffset>0</wp:posOffset>
                </wp:positionV>
                <wp:extent cx="2055495" cy="914400"/>
                <wp:effectExtent l="0" t="0" r="1905" b="0"/>
                <wp:wrapSquare wrapText="bothSides"/>
                <wp:docPr id="6" name="Group 6"/>
                <wp:cNvGraphicFramePr/>
                <a:graphic xmlns:a="http://schemas.openxmlformats.org/drawingml/2006/main">
                  <a:graphicData uri="http://schemas.microsoft.com/office/word/2010/wordprocessingGroup">
                    <wpg:wgp>
                      <wpg:cNvGrpSpPr/>
                      <wpg:grpSpPr>
                        <a:xfrm>
                          <a:off x="0" y="0"/>
                          <a:ext cx="2055495" cy="914400"/>
                          <a:chOff x="0" y="0"/>
                          <a:chExt cx="2055495" cy="914400"/>
                        </a:xfrm>
                      </wpg:grpSpPr>
                      <pic:pic xmlns:pic="http://schemas.openxmlformats.org/drawingml/2006/picture">
                        <pic:nvPicPr>
                          <pic:cNvPr id="1" name="Picture 1" descr="Macintosh HD:Users:ghandler:Desktop:Screen Shot 2016-05-03 at 4.18.28 PM.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5495" cy="657225"/>
                          </a:xfrm>
                          <a:prstGeom prst="rect">
                            <a:avLst/>
                          </a:prstGeom>
                          <a:noFill/>
                          <a:ln>
                            <a:noFill/>
                          </a:ln>
                        </pic:spPr>
                      </pic:pic>
                      <wps:wsp>
                        <wps:cNvPr id="2" name="Text Box 2"/>
                        <wps:cNvSpPr txBox="1"/>
                        <wps:spPr>
                          <a:xfrm>
                            <a:off x="571500" y="685800"/>
                            <a:ext cx="9144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3AFF5" w14:textId="4A637412" w:rsidR="006C226B" w:rsidRPr="006C226B" w:rsidRDefault="006C226B" w:rsidP="006C226B">
                              <w:pPr>
                                <w:jc w:val="center"/>
                                <w:rPr>
                                  <w:rFonts w:ascii="Garamond" w:hAnsi="Garamond"/>
                                  <w:sz w:val="18"/>
                                </w:rPr>
                              </w:pPr>
                              <w:r w:rsidRPr="006C226B">
                                <w:rPr>
                                  <w:rFonts w:ascii="Garamond" w:hAnsi="Garamond"/>
                                  <w:sz w:val="18"/>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 o:spid="_x0000_s1026" style="position:absolute;left:0;text-align:left;margin-left:297pt;margin-top:0;width:161.85pt;height:1in;z-index:251659264" coordsize="2055495,9144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Macintosh HD:Users:ghandler:Desktop:Screen Shot 2016-05-03 at 4.18.28 PM.png" style="position:absolute;width:2055495;height:6572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ye&#10;AE7CAAAA2gAAAA8AAABkcnMvZG93bnJldi54bWxET0trwkAQvgv9D8sUetNNeyiSuoq0DYiBitZD&#10;exuyYxK7Oxuym0f/vSsInoaP7zmL1WiN6Kn1tWMFz7MEBHHhdM2lguN3Np2D8AFZo3FMCv7Jw2r5&#10;MFlgqt3Ae+oPoRQxhH2KCqoQmlRKX1Rk0c9cQxy5k2sthgjbUuoWhxhujXxJkldpsebYUGFD7xUV&#10;f4fOKtDZ7it0+S7/2P6cP83v2hwNZko9PY7rNxCBxnAX39wbHefD9ZXrlcsL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MngBOwgAAANoAAAAPAAAAAAAAAAAAAAAAAJwCAABk&#10;cnMvZG93bnJldi54bWxQSwUGAAAAAAQABAD3AAAAiwMAAAAA&#10;">
                  <v:imagedata r:id="rId9" o:title="Screen Shot 2016-05-03 at 4.18.28 PM.png"/>
                  <v:path arrowok="t"/>
                </v:shape>
                <v:shapetype id="_x0000_t202" coordsize="21600,21600" o:spt="202" path="m0,0l0,21600,21600,21600,21600,0xe">
                  <v:stroke joinstyle="miter"/>
                  <v:path gradientshapeok="t" o:connecttype="rect"/>
                </v:shapetype>
                <v:shape id="Text Box 2" o:spid="_x0000_s1028" type="#_x0000_t202" style="position:absolute;left:571500;top:685800;width:9144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k60owQAA&#10;ANoAAAAPAAAAZHJzL2Rvd25yZXYueG1sRI9Pi8IwFMTvgt8hPMGbJoqKW40iuwieFP/swt4ezbMt&#10;Ni+libZ+e7Ow4HGYmd8wy3VrS/Gg2heONYyGCgRx6kzBmYbLeTuYg/AB2WDpmDQ8ycN61e0sMTGu&#10;4SM9TiETEcI+QQ15CFUipU9zsuiHriKO3tXVFkOUdSZNjU2E21KOlZpJiwXHhRwr+swpvZ3uVsP3&#10;/vr7M1GH7MtOq8a1SrL9kFr3e+1mASJQG97h//bOaBjD35V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OtKMEAAADaAAAADwAAAAAAAAAAAAAAAACXAgAAZHJzL2Rvd25y&#10;ZXYueG1sUEsFBgAAAAAEAAQA9QAAAIUDAAAAAA==&#10;" filled="f" stroked="f">
                  <v:textbox>
                    <w:txbxContent>
                      <w:p w14:paraId="1973AFF5" w14:textId="4A637412" w:rsidR="006C226B" w:rsidRPr="006C226B" w:rsidRDefault="006C226B" w:rsidP="006C226B">
                        <w:pPr>
                          <w:jc w:val="center"/>
                          <w:rPr>
                            <w:rFonts w:ascii="Garamond" w:hAnsi="Garamond"/>
                            <w:sz w:val="18"/>
                          </w:rPr>
                        </w:pPr>
                        <w:r w:rsidRPr="006C226B">
                          <w:rPr>
                            <w:rFonts w:ascii="Garamond" w:hAnsi="Garamond"/>
                            <w:sz w:val="18"/>
                          </w:rPr>
                          <w:t>Figure 1</w:t>
                        </w:r>
                      </w:p>
                    </w:txbxContent>
                  </v:textbox>
                </v:shape>
                <w10:wrap type="square"/>
              </v:group>
            </w:pict>
          </mc:Fallback>
        </mc:AlternateContent>
      </w:r>
      <w:r>
        <w:rPr>
          <w:rFonts w:ascii="Garamond" w:hAnsi="Garamond"/>
        </w:rPr>
        <w:t>Once open, look to the very bottom left of the Max window and make sure it looks like Figure 1:</w:t>
      </w:r>
    </w:p>
    <w:p w14:paraId="38516441" w14:textId="176F6379" w:rsidR="006C226B" w:rsidRDefault="006C226B" w:rsidP="006C226B">
      <w:pPr>
        <w:pStyle w:val="ListParagraph"/>
        <w:numPr>
          <w:ilvl w:val="1"/>
          <w:numId w:val="1"/>
        </w:numPr>
        <w:rPr>
          <w:rFonts w:ascii="Garamond" w:hAnsi="Garamond"/>
        </w:rPr>
      </w:pPr>
      <w:r>
        <w:rPr>
          <w:rFonts w:ascii="Garamond" w:hAnsi="Garamond"/>
        </w:rPr>
        <w:t>The lock symbol should appear in the locked position.</w:t>
      </w:r>
    </w:p>
    <w:p w14:paraId="0722AA77" w14:textId="2B18A926" w:rsidR="006C226B" w:rsidRDefault="006C226B" w:rsidP="006C226B">
      <w:pPr>
        <w:pStyle w:val="ListParagraph"/>
        <w:numPr>
          <w:ilvl w:val="1"/>
          <w:numId w:val="1"/>
        </w:numPr>
        <w:rPr>
          <w:rFonts w:ascii="Garamond" w:hAnsi="Garamond"/>
        </w:rPr>
      </w:pPr>
      <w:r>
        <w:rPr>
          <w:rFonts w:ascii="Garamond" w:hAnsi="Garamond"/>
          <w:noProof/>
        </w:rPr>
        <mc:AlternateContent>
          <mc:Choice Requires="wpg">
            <w:drawing>
              <wp:anchor distT="0" distB="0" distL="114300" distR="114300" simplePos="0" relativeHeight="251662336" behindDoc="0" locked="0" layoutInCell="1" allowOverlap="1" wp14:anchorId="767C7DD3" wp14:editId="6C1DDFDB">
                <wp:simplePos x="0" y="0"/>
                <wp:positionH relativeFrom="column">
                  <wp:posOffset>4572000</wp:posOffset>
                </wp:positionH>
                <wp:positionV relativeFrom="paragraph">
                  <wp:posOffset>228600</wp:posOffset>
                </wp:positionV>
                <wp:extent cx="1483995" cy="1257300"/>
                <wp:effectExtent l="0" t="0" r="0" b="12700"/>
                <wp:wrapSquare wrapText="bothSides"/>
                <wp:docPr id="7" name="Group 7"/>
                <wp:cNvGraphicFramePr/>
                <a:graphic xmlns:a="http://schemas.openxmlformats.org/drawingml/2006/main">
                  <a:graphicData uri="http://schemas.microsoft.com/office/word/2010/wordprocessingGroup">
                    <wpg:wgp>
                      <wpg:cNvGrpSpPr/>
                      <wpg:grpSpPr>
                        <a:xfrm>
                          <a:off x="0" y="0"/>
                          <a:ext cx="1483995" cy="1257300"/>
                          <a:chOff x="0" y="0"/>
                          <a:chExt cx="1712595" cy="1369695"/>
                        </a:xfrm>
                      </wpg:grpSpPr>
                      <pic:pic xmlns:pic="http://schemas.openxmlformats.org/drawingml/2006/picture">
                        <pic:nvPicPr>
                          <pic:cNvPr id="4" name="Picture 4" descr="Macintosh HD:Users:ghandler:Desktop:Screen Shot 2016-05-03 at 4.21.04 PM.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2595" cy="1110615"/>
                          </a:xfrm>
                          <a:prstGeom prst="rect">
                            <a:avLst/>
                          </a:prstGeom>
                          <a:noFill/>
                          <a:ln>
                            <a:noFill/>
                          </a:ln>
                        </pic:spPr>
                      </pic:pic>
                      <wps:wsp>
                        <wps:cNvPr id="5" name="Text Box 5"/>
                        <wps:cNvSpPr txBox="1"/>
                        <wps:spPr>
                          <a:xfrm>
                            <a:off x="340995" y="1141095"/>
                            <a:ext cx="9144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71F3CD" w14:textId="148808FC" w:rsidR="006C226B" w:rsidRPr="006C226B" w:rsidRDefault="006C226B" w:rsidP="006C226B">
                              <w:pPr>
                                <w:jc w:val="center"/>
                                <w:rPr>
                                  <w:rFonts w:ascii="Garamond" w:hAnsi="Garamond"/>
                                  <w:sz w:val="18"/>
                                </w:rPr>
                              </w:pPr>
                              <w:r>
                                <w:rPr>
                                  <w:rFonts w:ascii="Garamond" w:hAnsi="Garamond"/>
                                  <w:sz w:val="18"/>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 o:spid="_x0000_s1029" style="position:absolute;left:0;text-align:left;margin-left:5in;margin-top:18pt;width:116.85pt;height:99pt;z-index:251662336;mso-width-relative:margin;mso-height-relative:margin" coordsize="1712595,1369695"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">
                <v:shape id="Picture 4" o:spid="_x0000_s1030" type="#_x0000_t75" alt="Macintosh HD:Users:ghandler:Desktop:Screen Shot 2016-05-03 at 4.21.04 PM.png" style="position:absolute;width:1712595;height:11106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e/&#10;etHCAAAA2gAAAA8AAABkcnMvZG93bnJldi54bWxEj9GKwjAURN8F/yFcwRfR1EVXqUYRVxfFp61+&#10;wLW525ZtbkoTbf37jSD4OMzMGWa5bk0p7lS7wrKC8SgCQZxaXXCm4HLeD+cgnEfWWFomBQ9ysF51&#10;O0uMtW34h+6Jz0SAsItRQe59FUvp0pwMupGtiIP3a2uDPsg6k7rGJsBNKT+i6FMaLDgs5FjRNqf0&#10;L7kZBdfv2ddjUDazzeB0TOzF03w3vSnV77WbBQhPrX+HX+2DVjCB55VwA+TqH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nv3rRwgAAANoAAAAPAAAAAAAAAAAAAAAAAJwCAABk&#10;cnMvZG93bnJldi54bWxQSwUGAAAAAAQABAD3AAAAiwMAAAAA&#10;">
                  <v:imagedata r:id="rId11" o:title="Screen Shot 2016-05-03 at 4.21.04 PM.png"/>
                  <v:path arrowok="t"/>
                </v:shape>
                <v:shape id="Text Box 5" o:spid="_x0000_s1031" type="#_x0000_t202" style="position:absolute;left:340995;top:1141095;width:91440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4D71F3CD" w14:textId="148808FC" w:rsidR="006C226B" w:rsidRPr="006C226B" w:rsidRDefault="006C226B" w:rsidP="006C226B">
                        <w:pPr>
                          <w:jc w:val="center"/>
                          <w:rPr>
                            <w:rFonts w:ascii="Garamond" w:hAnsi="Garamond"/>
                            <w:sz w:val="18"/>
                          </w:rPr>
                        </w:pPr>
                        <w:r>
                          <w:rPr>
                            <w:rFonts w:ascii="Garamond" w:hAnsi="Garamond"/>
                            <w:sz w:val="18"/>
                          </w:rPr>
                          <w:t>Figure 2</w:t>
                        </w:r>
                      </w:p>
                    </w:txbxContent>
                  </v:textbox>
                </v:shape>
                <w10:wrap type="square"/>
              </v:group>
            </w:pict>
          </mc:Fallback>
        </mc:AlternateContent>
      </w:r>
      <w:r>
        <w:rPr>
          <w:rFonts w:ascii="Garamond" w:hAnsi="Garamond"/>
        </w:rPr>
        <w:t>The system should be in “Presentation Mode” (the symbol is green).</w:t>
      </w:r>
    </w:p>
    <w:p w14:paraId="6CE73F92" w14:textId="6FB26D51" w:rsidR="006C226B" w:rsidRDefault="006C226B" w:rsidP="006C226B">
      <w:pPr>
        <w:pStyle w:val="ListParagraph"/>
        <w:numPr>
          <w:ilvl w:val="0"/>
          <w:numId w:val="1"/>
        </w:numPr>
        <w:rPr>
          <w:rFonts w:ascii="Garamond" w:hAnsi="Garamond"/>
        </w:rPr>
      </w:pPr>
      <w:r>
        <w:rPr>
          <w:rFonts w:ascii="Garamond" w:hAnsi="Garamond"/>
        </w:rPr>
        <w:t>To run the simulation, you must first choose a preset in the “Preset storage” section or manually create one where at least one flock has a population above 0.</w:t>
      </w:r>
    </w:p>
    <w:p w14:paraId="5655B704" w14:textId="77777777" w:rsidR="00344FA3" w:rsidRDefault="006C226B" w:rsidP="00344FA3">
      <w:pPr>
        <w:pStyle w:val="ListParagraph"/>
        <w:numPr>
          <w:ilvl w:val="1"/>
          <w:numId w:val="1"/>
        </w:numPr>
        <w:rPr>
          <w:rFonts w:ascii="Garamond" w:hAnsi="Garamond"/>
        </w:rPr>
      </w:pPr>
      <w:r>
        <w:rPr>
          <w:rFonts w:ascii="Garamond" w:hAnsi="Garamond"/>
        </w:rPr>
        <w:t xml:space="preserve">To choose a “Preset,” click one of the lighter gray boxes in the preset storage box. </w:t>
      </w:r>
    </w:p>
    <w:p w14:paraId="6D91FD4E" w14:textId="315AF8B5" w:rsidR="006C226B" w:rsidRPr="00344FA3" w:rsidRDefault="006C226B" w:rsidP="00344FA3">
      <w:pPr>
        <w:pStyle w:val="ListParagraph"/>
        <w:numPr>
          <w:ilvl w:val="1"/>
          <w:numId w:val="1"/>
        </w:numPr>
        <w:rPr>
          <w:rFonts w:ascii="Garamond" w:hAnsi="Garamond"/>
        </w:rPr>
      </w:pPr>
      <w:r w:rsidRPr="00344FA3">
        <w:rPr>
          <w:rFonts w:ascii="Garamond" w:hAnsi="Garamond"/>
        </w:rPr>
        <w:t>If you create something manually and would like to save it as a preset so it can be used in the future, Shift-Click on an unused box (dark grey) to save.</w:t>
      </w:r>
    </w:p>
    <w:p w14:paraId="070EAB1E" w14:textId="58C759FD" w:rsidR="005E549E" w:rsidRDefault="005E549E" w:rsidP="006C226B">
      <w:pPr>
        <w:pStyle w:val="ListParagraph"/>
        <w:numPr>
          <w:ilvl w:val="1"/>
          <w:numId w:val="1"/>
        </w:numPr>
        <w:rPr>
          <w:rFonts w:ascii="Garamond" w:hAnsi="Garamond"/>
        </w:rPr>
      </w:pPr>
      <w:r>
        <w:rPr>
          <w:rFonts w:ascii="Garamond" w:hAnsi="Garamond"/>
        </w:rPr>
        <w:t>Presets can be cleared by adjusting the number picker on the right of Figure 2 and clicking the 'bang' object next to the picker.</w:t>
      </w:r>
    </w:p>
    <w:p w14:paraId="1F71EA96" w14:textId="0F49C144" w:rsidR="006C226B" w:rsidRDefault="004735A7" w:rsidP="006C226B">
      <w:pPr>
        <w:pStyle w:val="ListParagraph"/>
        <w:numPr>
          <w:ilvl w:val="0"/>
          <w:numId w:val="1"/>
        </w:numPr>
        <w:rPr>
          <w:rFonts w:ascii="Garamond" w:hAnsi="Garamond"/>
        </w:rPr>
      </w:pPr>
      <w:r>
        <w:rPr>
          <w:rFonts w:ascii="Garamond" w:hAnsi="Garamond"/>
        </w:rPr>
        <w:t xml:space="preserve">To run the simulation continuously, press the X labeled “Run.” </w:t>
      </w:r>
    </w:p>
    <w:p w14:paraId="0222E766" w14:textId="1013D553" w:rsidR="00344FA3" w:rsidRDefault="00344FA3" w:rsidP="005143EA">
      <w:pPr>
        <w:pStyle w:val="ListParagraph"/>
        <w:numPr>
          <w:ilvl w:val="1"/>
          <w:numId w:val="1"/>
        </w:numPr>
        <w:rPr>
          <w:rFonts w:ascii="Garamond" w:hAnsi="Garamond"/>
        </w:rPr>
      </w:pPr>
      <w:r>
        <w:rPr>
          <w:rFonts w:ascii="Garamond" w:hAnsi="Garamond"/>
        </w:rPr>
        <w:t xml:space="preserve">Note: To run one time step, press the O (next to the x). This can be useful for debugging, because it only does one </w:t>
      </w:r>
      <w:proofErr w:type="spellStart"/>
      <w:r>
        <w:rPr>
          <w:rFonts w:ascii="Garamond" w:hAnsi="Garamond"/>
        </w:rPr>
        <w:t>FlightStep</w:t>
      </w:r>
      <w:proofErr w:type="spellEnd"/>
      <w:r>
        <w:rPr>
          <w:rFonts w:ascii="Garamond" w:hAnsi="Garamond"/>
        </w:rPr>
        <w:t>.</w:t>
      </w:r>
    </w:p>
    <w:p w14:paraId="7A71D6E6" w14:textId="1D846E48" w:rsidR="005143EA" w:rsidRDefault="005143EA" w:rsidP="005143EA">
      <w:pPr>
        <w:pStyle w:val="ListParagraph"/>
        <w:numPr>
          <w:ilvl w:val="1"/>
          <w:numId w:val="1"/>
        </w:numPr>
        <w:rPr>
          <w:rFonts w:ascii="Garamond" w:hAnsi="Garamond"/>
        </w:rPr>
      </w:pPr>
      <w:r>
        <w:rPr>
          <w:rFonts w:ascii="Garamond" w:hAnsi="Garamond"/>
        </w:rPr>
        <w:t>The visual will appear in a black box that opened when you opened Max called “boids2.” This box might be behind something but should be open on your desktop. You can resize the box to make it bigger or smaller as you would with any</w:t>
      </w:r>
      <w:bookmarkStart w:id="0" w:name="_GoBack"/>
      <w:bookmarkEnd w:id="0"/>
      <w:r>
        <w:rPr>
          <w:rFonts w:ascii="Garamond" w:hAnsi="Garamond"/>
        </w:rPr>
        <w:t xml:space="preserve"> application.</w:t>
      </w:r>
    </w:p>
    <w:p w14:paraId="77D93AE9" w14:textId="2B61F13D" w:rsidR="00B91C89" w:rsidRDefault="00B91C89" w:rsidP="005143EA">
      <w:pPr>
        <w:pStyle w:val="ListParagraph"/>
        <w:numPr>
          <w:ilvl w:val="1"/>
          <w:numId w:val="1"/>
        </w:numPr>
        <w:rPr>
          <w:rFonts w:ascii="Garamond" w:hAnsi="Garamond"/>
        </w:rPr>
      </w:pPr>
      <w:r>
        <w:rPr>
          <w:rFonts w:ascii="Garamond" w:hAnsi="Garamond"/>
        </w:rPr>
        <w:t xml:space="preserve">The visual can be rotated by dragging inside the "boids2" box. Zooming is done by holding down </w:t>
      </w:r>
      <w:r w:rsidR="00C75387">
        <w:rPr>
          <w:rFonts w:ascii="Garamond" w:hAnsi="Garamond"/>
        </w:rPr>
        <w:t>Option</w:t>
      </w:r>
      <w:r>
        <w:rPr>
          <w:rFonts w:ascii="Garamond" w:hAnsi="Garamond"/>
        </w:rPr>
        <w:t xml:space="preserve"> and dragging. Panning is done by holding down </w:t>
      </w:r>
      <w:r w:rsidR="00C75387">
        <w:rPr>
          <w:rFonts w:ascii="Garamond" w:hAnsi="Garamond"/>
        </w:rPr>
        <w:t>Command</w:t>
      </w:r>
      <w:r>
        <w:rPr>
          <w:rFonts w:ascii="Garamond" w:hAnsi="Garamond"/>
        </w:rPr>
        <w:t xml:space="preserve"> and dragging. </w:t>
      </w:r>
      <w:r w:rsidR="00344FA3">
        <w:rPr>
          <w:rFonts w:ascii="Garamond" w:hAnsi="Garamond"/>
        </w:rPr>
        <w:t>(Note: These instructions are for Mac users.)</w:t>
      </w:r>
    </w:p>
    <w:p w14:paraId="67E495AD" w14:textId="0C7674F7" w:rsidR="004735A7" w:rsidRDefault="004735A7" w:rsidP="006C226B">
      <w:pPr>
        <w:pStyle w:val="ListParagraph"/>
        <w:numPr>
          <w:ilvl w:val="0"/>
          <w:numId w:val="1"/>
        </w:numPr>
        <w:rPr>
          <w:rFonts w:ascii="Garamond" w:hAnsi="Garamond"/>
        </w:rPr>
      </w:pPr>
      <w:r>
        <w:rPr>
          <w:rFonts w:ascii="Garamond" w:hAnsi="Garamond"/>
        </w:rPr>
        <w:t>Optionally, a total of six attractors (with IDs 0 – 5) can be added in the section labeled “Attractors.”</w:t>
      </w:r>
    </w:p>
    <w:p w14:paraId="3771D0F1" w14:textId="7EEC1F76" w:rsidR="004735A7" w:rsidRDefault="004735A7" w:rsidP="004735A7">
      <w:pPr>
        <w:pStyle w:val="ListParagraph"/>
        <w:numPr>
          <w:ilvl w:val="1"/>
          <w:numId w:val="1"/>
        </w:numPr>
        <w:rPr>
          <w:rFonts w:ascii="Garamond" w:hAnsi="Garamond"/>
        </w:rPr>
      </w:pPr>
      <w:r>
        <w:rPr>
          <w:rFonts w:ascii="Garamond" w:hAnsi="Garamond"/>
        </w:rPr>
        <w:lastRenderedPageBreak/>
        <w:t>First, ensure the ID is correct.</w:t>
      </w:r>
    </w:p>
    <w:p w14:paraId="246983A5" w14:textId="7855497E" w:rsidR="004735A7" w:rsidRDefault="004735A7" w:rsidP="004735A7">
      <w:pPr>
        <w:pStyle w:val="ListParagraph"/>
        <w:numPr>
          <w:ilvl w:val="1"/>
          <w:numId w:val="1"/>
        </w:numPr>
        <w:rPr>
          <w:rFonts w:ascii="Garamond" w:hAnsi="Garamond"/>
        </w:rPr>
      </w:pPr>
      <w:r>
        <w:rPr>
          <w:rFonts w:ascii="Garamond" w:hAnsi="Garamond"/>
        </w:rPr>
        <w:t>Second, set the x/y/z position values by clicking on the box, typing a number, and pressing enter. Note that the world’s dimensions are 10 x 10 x 10.</w:t>
      </w:r>
    </w:p>
    <w:p w14:paraId="46C11527" w14:textId="70A7AED5" w:rsidR="004735A7" w:rsidRDefault="004735A7" w:rsidP="004735A7">
      <w:pPr>
        <w:pStyle w:val="ListParagraph"/>
        <w:numPr>
          <w:ilvl w:val="1"/>
          <w:numId w:val="1"/>
        </w:numPr>
        <w:rPr>
          <w:rFonts w:ascii="Garamond" w:hAnsi="Garamond"/>
        </w:rPr>
      </w:pPr>
      <w:r>
        <w:rPr>
          <w:rFonts w:ascii="Garamond" w:hAnsi="Garamond"/>
        </w:rPr>
        <w:t xml:space="preserve">Third, set the radius of the attractor. This is the </w:t>
      </w:r>
      <w:r w:rsidR="00344FA3">
        <w:rPr>
          <w:rFonts w:ascii="Garamond" w:hAnsi="Garamond"/>
        </w:rPr>
        <w:t>area where</w:t>
      </w:r>
      <w:r>
        <w:rPr>
          <w:rFonts w:ascii="Garamond" w:hAnsi="Garamond"/>
        </w:rPr>
        <w:t xml:space="preserve"> </w:t>
      </w:r>
      <w:proofErr w:type="spellStart"/>
      <w:r>
        <w:rPr>
          <w:rFonts w:ascii="Garamond" w:hAnsi="Garamond"/>
        </w:rPr>
        <w:t>boids</w:t>
      </w:r>
      <w:proofErr w:type="spellEnd"/>
      <w:r>
        <w:rPr>
          <w:rFonts w:ascii="Garamond" w:hAnsi="Garamond"/>
        </w:rPr>
        <w:t xml:space="preserve"> will be attracted to an attractor.</w:t>
      </w:r>
    </w:p>
    <w:p w14:paraId="7AF14CD3" w14:textId="69ECE870" w:rsidR="004735A7" w:rsidRDefault="004735A7" w:rsidP="004735A7">
      <w:pPr>
        <w:pStyle w:val="ListParagraph"/>
        <w:numPr>
          <w:ilvl w:val="1"/>
          <w:numId w:val="1"/>
        </w:numPr>
        <w:rPr>
          <w:rFonts w:ascii="Garamond" w:hAnsi="Garamond"/>
        </w:rPr>
      </w:pPr>
      <w:r>
        <w:rPr>
          <w:rFonts w:ascii="Garamond" w:hAnsi="Garamond"/>
        </w:rPr>
        <w:t>Then, click “Add Attractor,” and repeat as necessary for additional attractors.</w:t>
      </w:r>
    </w:p>
    <w:p w14:paraId="6E771852" w14:textId="46135201" w:rsidR="004735A7" w:rsidRDefault="004735A7" w:rsidP="004735A7">
      <w:pPr>
        <w:pStyle w:val="ListParagraph"/>
        <w:numPr>
          <w:ilvl w:val="1"/>
          <w:numId w:val="1"/>
        </w:numPr>
        <w:rPr>
          <w:rFonts w:ascii="Garamond" w:hAnsi="Garamond"/>
        </w:rPr>
      </w:pPr>
      <w:r>
        <w:rPr>
          <w:rFonts w:ascii="Garamond" w:hAnsi="Garamond"/>
        </w:rPr>
        <w:t>To delete an attractor, ensure the ID is the one you’d like to delete, and click “Delete Attractor.”</w:t>
      </w:r>
    </w:p>
    <w:p w14:paraId="1AA7F2A7" w14:textId="77777777" w:rsidR="004735A7" w:rsidRDefault="004735A7" w:rsidP="004735A7">
      <w:pPr>
        <w:pStyle w:val="ListParagraph"/>
        <w:numPr>
          <w:ilvl w:val="0"/>
          <w:numId w:val="1"/>
        </w:numPr>
        <w:rPr>
          <w:rFonts w:ascii="Garamond" w:hAnsi="Garamond"/>
        </w:rPr>
      </w:pPr>
      <w:r>
        <w:rPr>
          <w:rFonts w:ascii="Garamond" w:hAnsi="Garamond"/>
        </w:rPr>
        <w:t>In the section called “Other Parameters”:</w:t>
      </w:r>
    </w:p>
    <w:p w14:paraId="6E3DCDF2" w14:textId="3814B2AE" w:rsidR="004735A7" w:rsidRDefault="004735A7" w:rsidP="004735A7">
      <w:pPr>
        <w:pStyle w:val="ListParagraph"/>
        <w:numPr>
          <w:ilvl w:val="1"/>
          <w:numId w:val="1"/>
        </w:numPr>
        <w:rPr>
          <w:rFonts w:ascii="Garamond" w:hAnsi="Garamond"/>
        </w:rPr>
      </w:pPr>
      <w:r>
        <w:rPr>
          <w:rFonts w:ascii="Garamond" w:hAnsi="Garamond"/>
        </w:rPr>
        <w:t xml:space="preserve">Optionally, you can change the birth location of the </w:t>
      </w:r>
      <w:proofErr w:type="spellStart"/>
      <w:r>
        <w:rPr>
          <w:rFonts w:ascii="Garamond" w:hAnsi="Garamond"/>
        </w:rPr>
        <w:t>boids</w:t>
      </w:r>
      <w:proofErr w:type="spellEnd"/>
      <w:r>
        <w:rPr>
          <w:rFonts w:ascii="Garamond" w:hAnsi="Garamond"/>
        </w:rPr>
        <w:t xml:space="preserve">. The default birth position is in the center. </w:t>
      </w:r>
    </w:p>
    <w:p w14:paraId="5740628F" w14:textId="077993A7" w:rsidR="002D713B" w:rsidRPr="002D713B" w:rsidRDefault="004735A7" w:rsidP="002D713B">
      <w:pPr>
        <w:pStyle w:val="ListParagraph"/>
        <w:numPr>
          <w:ilvl w:val="1"/>
          <w:numId w:val="1"/>
        </w:numPr>
        <w:rPr>
          <w:rFonts w:ascii="Garamond" w:hAnsi="Garamond"/>
        </w:rPr>
      </w:pPr>
      <w:r>
        <w:rPr>
          <w:rFonts w:ascii="Garamond" w:hAnsi="Garamond"/>
        </w:rPr>
        <w:t>Optionally, you can change the “Mode” to 0, 1, or 2 to change the information provided to Max by the external. Descriptions of the modes are in the green box on the right.</w:t>
      </w:r>
      <w:r w:rsidR="00344FA3">
        <w:rPr>
          <w:rFonts w:ascii="Garamond" w:hAnsi="Garamond"/>
        </w:rPr>
        <w:t xml:space="preserve"> Mode does not currently affect the simulation but may in the future.</w:t>
      </w:r>
    </w:p>
    <w:p w14:paraId="16224330" w14:textId="77777777" w:rsidR="006C226B" w:rsidRPr="006C226B" w:rsidRDefault="006C226B" w:rsidP="006C226B">
      <w:pPr>
        <w:ind w:left="1080"/>
        <w:rPr>
          <w:rFonts w:ascii="Garamond" w:hAnsi="Garamond"/>
        </w:rPr>
      </w:pPr>
    </w:p>
    <w:p w14:paraId="00743855" w14:textId="60ABBDE6" w:rsidR="002D491B" w:rsidRDefault="002D491B" w:rsidP="002D491B">
      <w:pPr>
        <w:rPr>
          <w:rFonts w:ascii="Garamond" w:hAnsi="Garamond"/>
        </w:rPr>
      </w:pPr>
    </w:p>
    <w:p w14:paraId="2BAF8FCD" w14:textId="7E811DD3" w:rsidR="002D491B" w:rsidRDefault="002D491B" w:rsidP="002D491B">
      <w:pPr>
        <w:rPr>
          <w:rFonts w:ascii="Garamond" w:hAnsi="Garamond"/>
          <w:i/>
        </w:rPr>
      </w:pPr>
      <w:r>
        <w:rPr>
          <w:rFonts w:ascii="Garamond" w:hAnsi="Garamond"/>
          <w:i/>
        </w:rPr>
        <w:t>Parameters of flocks</w:t>
      </w:r>
      <w:r w:rsidR="006C226B">
        <w:rPr>
          <w:rFonts w:ascii="Garamond" w:hAnsi="Garamond"/>
          <w:i/>
        </w:rPr>
        <w:t>:</w:t>
      </w:r>
    </w:p>
    <w:p w14:paraId="410D2C83" w14:textId="77777777" w:rsidR="002D491B" w:rsidRDefault="002D491B" w:rsidP="002D491B">
      <w:pPr>
        <w:rPr>
          <w:rFonts w:ascii="Garamond" w:hAnsi="Garamond"/>
          <w:i/>
        </w:rPr>
      </w:pPr>
    </w:p>
    <w:p w14:paraId="79C00137" w14:textId="2D9A6D22" w:rsidR="00D00575" w:rsidRPr="00344FA3" w:rsidRDefault="00D00575" w:rsidP="002D491B">
      <w:pPr>
        <w:rPr>
          <w:rFonts w:ascii="Garamond" w:hAnsi="Garamond"/>
        </w:rPr>
      </w:pPr>
      <w:r>
        <w:rPr>
          <w:rFonts w:ascii="Garamond" w:hAnsi="Garamond"/>
        </w:rPr>
        <w:t xml:space="preserve">Note: For reference, the simulation has dimensions of 10x10x10. </w:t>
      </w:r>
    </w:p>
    <w:p w14:paraId="55FB87ED" w14:textId="77777777" w:rsidR="00D00575" w:rsidRDefault="00D00575" w:rsidP="002D491B">
      <w:pPr>
        <w:rPr>
          <w:rFonts w:ascii="Garamond" w:hAnsi="Garamond"/>
          <w:i/>
        </w:rPr>
      </w:pPr>
    </w:p>
    <w:p w14:paraId="6C071042" w14:textId="67F4F867" w:rsidR="00D0062D" w:rsidRDefault="002D491B">
      <w:pPr>
        <w:rPr>
          <w:rFonts w:ascii="Garamond" w:hAnsi="Garamond"/>
        </w:rPr>
      </w:pPr>
      <w:r>
        <w:rPr>
          <w:rFonts w:ascii="Garamond" w:hAnsi="Garamond"/>
          <w:b/>
        </w:rPr>
        <w:t>Population</w:t>
      </w:r>
      <w:r w:rsidR="009574A0">
        <w:rPr>
          <w:rFonts w:ascii="Garamond" w:hAnsi="Garamond"/>
          <w:b/>
        </w:rPr>
        <w:t xml:space="preserve"> [&lt; 1000*]</w:t>
      </w:r>
      <w:r>
        <w:rPr>
          <w:rFonts w:ascii="Garamond" w:hAnsi="Garamond"/>
          <w:b/>
        </w:rPr>
        <w:t>:</w:t>
      </w:r>
      <w:r>
        <w:rPr>
          <w:rFonts w:ascii="Garamond" w:hAnsi="Garamond"/>
        </w:rPr>
        <w:t xml:space="preserve"> The population refers to the number of </w:t>
      </w:r>
      <w:proofErr w:type="spellStart"/>
      <w:r>
        <w:rPr>
          <w:rFonts w:ascii="Garamond" w:hAnsi="Garamond"/>
        </w:rPr>
        <w:t>boids</w:t>
      </w:r>
      <w:proofErr w:type="spellEnd"/>
      <w:r>
        <w:rPr>
          <w:rFonts w:ascii="Garamond" w:hAnsi="Garamond"/>
        </w:rPr>
        <w:t xml:space="preserve"> in the respective flock. </w:t>
      </w:r>
      <w:r w:rsidR="009574A0">
        <w:rPr>
          <w:rFonts w:ascii="Garamond" w:hAnsi="Garamond"/>
        </w:rPr>
        <w:t>*</w:t>
      </w:r>
      <w:r>
        <w:rPr>
          <w:rFonts w:ascii="Garamond" w:hAnsi="Garamond"/>
        </w:rPr>
        <w:t xml:space="preserve">The sum of the </w:t>
      </w:r>
      <w:proofErr w:type="spellStart"/>
      <w:r>
        <w:rPr>
          <w:rFonts w:ascii="Garamond" w:hAnsi="Garamond"/>
        </w:rPr>
        <w:t>boids</w:t>
      </w:r>
      <w:proofErr w:type="spellEnd"/>
      <w:r>
        <w:rPr>
          <w:rFonts w:ascii="Garamond" w:hAnsi="Garamond"/>
        </w:rPr>
        <w:t xml:space="preserve"> in all flocks cannot exceed 1000.</w:t>
      </w:r>
    </w:p>
    <w:p w14:paraId="4EB82822" w14:textId="77777777" w:rsidR="002D491B" w:rsidRDefault="002D491B">
      <w:pPr>
        <w:rPr>
          <w:rFonts w:ascii="Garamond" w:hAnsi="Garamond"/>
        </w:rPr>
      </w:pPr>
    </w:p>
    <w:p w14:paraId="62BA83BD" w14:textId="72385372" w:rsidR="009574A0" w:rsidRDefault="002D491B">
      <w:pPr>
        <w:rPr>
          <w:rFonts w:ascii="Garamond" w:hAnsi="Garamond"/>
        </w:rPr>
      </w:pPr>
      <w:r>
        <w:rPr>
          <w:rFonts w:ascii="Garamond" w:hAnsi="Garamond"/>
          <w:b/>
        </w:rPr>
        <w:t>Speed</w:t>
      </w:r>
      <w:r w:rsidR="009574A0">
        <w:rPr>
          <w:rFonts w:ascii="Garamond" w:hAnsi="Garamond"/>
          <w:b/>
        </w:rPr>
        <w:t xml:space="preserve"> [1.0 – 8.0] </w:t>
      </w:r>
      <w:r>
        <w:rPr>
          <w:rFonts w:ascii="Garamond" w:hAnsi="Garamond"/>
          <w:b/>
        </w:rPr>
        <w:t>:</w:t>
      </w:r>
      <w:r>
        <w:rPr>
          <w:rFonts w:ascii="Garamond" w:hAnsi="Garamond"/>
        </w:rPr>
        <w:t xml:space="preserve"> The speed is </w:t>
      </w:r>
      <w:r w:rsidR="009574A0">
        <w:rPr>
          <w:rFonts w:ascii="Garamond" w:hAnsi="Garamond"/>
        </w:rPr>
        <w:t xml:space="preserve">the final magnitude after all the velocity components are added. This means </w:t>
      </w:r>
      <w:proofErr w:type="spellStart"/>
      <w:r w:rsidR="009574A0">
        <w:rPr>
          <w:rFonts w:ascii="Garamond" w:hAnsi="Garamond"/>
        </w:rPr>
        <w:t>boids</w:t>
      </w:r>
      <w:proofErr w:type="spellEnd"/>
      <w:r w:rsidR="009574A0">
        <w:rPr>
          <w:rFonts w:ascii="Garamond" w:hAnsi="Garamond"/>
        </w:rPr>
        <w:t xml:space="preserve"> can travel faster and slower than the maximum and minimum speed</w:t>
      </w:r>
      <w:r w:rsidR="00D01BDF">
        <w:rPr>
          <w:rFonts w:ascii="Garamond" w:hAnsi="Garamond"/>
        </w:rPr>
        <w:t xml:space="preserve"> if this parameter is too high or low</w:t>
      </w:r>
      <w:r w:rsidR="009574A0">
        <w:rPr>
          <w:rFonts w:ascii="Garamond" w:hAnsi="Garamond"/>
        </w:rPr>
        <w:t>.</w:t>
      </w:r>
    </w:p>
    <w:p w14:paraId="4C98C87F" w14:textId="7E5E4C93" w:rsidR="00D0062D" w:rsidRDefault="009574A0">
      <w:pPr>
        <w:rPr>
          <w:rFonts w:ascii="Garamond" w:hAnsi="Garamond"/>
        </w:rPr>
      </w:pPr>
      <w:r>
        <w:rPr>
          <w:rFonts w:ascii="Garamond" w:hAnsi="Garamond"/>
        </w:rPr>
        <w:tab/>
      </w:r>
      <w:r>
        <w:rPr>
          <w:rFonts w:ascii="Garamond" w:hAnsi="Garamond"/>
          <w:b/>
          <w:i/>
        </w:rPr>
        <w:t>Maximum Speed (Max) [3.0 – 10.0]:</w:t>
      </w:r>
      <w:r>
        <w:rPr>
          <w:rFonts w:ascii="Garamond" w:hAnsi="Garamond"/>
        </w:rPr>
        <w:t xml:space="preserve"> Upper bound for </w:t>
      </w:r>
      <w:proofErr w:type="spellStart"/>
      <w:r>
        <w:rPr>
          <w:rFonts w:ascii="Garamond" w:hAnsi="Garamond"/>
        </w:rPr>
        <w:t>boid</w:t>
      </w:r>
      <w:proofErr w:type="spellEnd"/>
      <w:r>
        <w:rPr>
          <w:rFonts w:ascii="Garamond" w:hAnsi="Garamond"/>
        </w:rPr>
        <w:t xml:space="preserve"> speed</w:t>
      </w:r>
    </w:p>
    <w:p w14:paraId="4675E732" w14:textId="02ACAB67" w:rsidR="009574A0" w:rsidRPr="009574A0" w:rsidRDefault="009574A0">
      <w:pPr>
        <w:rPr>
          <w:rFonts w:ascii="Garamond" w:hAnsi="Garamond"/>
        </w:rPr>
      </w:pPr>
      <w:r>
        <w:rPr>
          <w:rFonts w:ascii="Garamond" w:hAnsi="Garamond"/>
        </w:rPr>
        <w:tab/>
      </w:r>
      <w:r>
        <w:rPr>
          <w:rFonts w:ascii="Garamond" w:hAnsi="Garamond"/>
          <w:b/>
          <w:i/>
        </w:rPr>
        <w:t xml:space="preserve">Minimum Speed (Min) [0.5 - 5.0]: </w:t>
      </w:r>
      <w:r>
        <w:rPr>
          <w:rFonts w:ascii="Garamond" w:hAnsi="Garamond"/>
        </w:rPr>
        <w:t xml:space="preserve">Lower bound for </w:t>
      </w:r>
      <w:proofErr w:type="spellStart"/>
      <w:r>
        <w:rPr>
          <w:rFonts w:ascii="Garamond" w:hAnsi="Garamond"/>
        </w:rPr>
        <w:t>boid</w:t>
      </w:r>
      <w:proofErr w:type="spellEnd"/>
      <w:r>
        <w:rPr>
          <w:rFonts w:ascii="Garamond" w:hAnsi="Garamond"/>
        </w:rPr>
        <w:t xml:space="preserve"> speed</w:t>
      </w:r>
    </w:p>
    <w:p w14:paraId="787F5843" w14:textId="77777777" w:rsidR="00D0062D" w:rsidRDefault="00D0062D">
      <w:pPr>
        <w:rPr>
          <w:rFonts w:ascii="Garamond" w:hAnsi="Garamond"/>
          <w:b/>
        </w:rPr>
      </w:pPr>
    </w:p>
    <w:p w14:paraId="6980CC2C" w14:textId="59578390" w:rsidR="009574A0" w:rsidRDefault="009574A0">
      <w:pPr>
        <w:rPr>
          <w:rFonts w:ascii="Garamond" w:hAnsi="Garamond"/>
        </w:rPr>
      </w:pPr>
      <w:r>
        <w:rPr>
          <w:rFonts w:ascii="Garamond" w:hAnsi="Garamond"/>
          <w:b/>
        </w:rPr>
        <w:t>Inertia [6.0  - 15.0]:</w:t>
      </w:r>
      <w:r>
        <w:rPr>
          <w:rFonts w:ascii="Garamond" w:hAnsi="Garamond"/>
        </w:rPr>
        <w:t xml:space="preserve"> The inertia is the resistance of the </w:t>
      </w:r>
      <w:proofErr w:type="spellStart"/>
      <w:r>
        <w:rPr>
          <w:rFonts w:ascii="Garamond" w:hAnsi="Garamond"/>
        </w:rPr>
        <w:t>boids</w:t>
      </w:r>
      <w:proofErr w:type="spellEnd"/>
      <w:r>
        <w:rPr>
          <w:rFonts w:ascii="Garamond" w:hAnsi="Garamond"/>
        </w:rPr>
        <w:t xml:space="preserve"> to change speed and direction. Because there is no surface or “gravity” involved, this can be understood as similar to mass</w:t>
      </w:r>
      <w:r w:rsidR="001735B3">
        <w:rPr>
          <w:rFonts w:ascii="Garamond" w:hAnsi="Garamond"/>
        </w:rPr>
        <w:t xml:space="preserve"> of a </w:t>
      </w:r>
      <w:proofErr w:type="spellStart"/>
      <w:r w:rsidR="001735B3">
        <w:rPr>
          <w:rFonts w:ascii="Garamond" w:hAnsi="Garamond"/>
        </w:rPr>
        <w:t>boid</w:t>
      </w:r>
      <w:proofErr w:type="spellEnd"/>
      <w:r>
        <w:rPr>
          <w:rFonts w:ascii="Garamond" w:hAnsi="Garamond"/>
        </w:rPr>
        <w:t xml:space="preserve">. It is </w:t>
      </w:r>
      <w:r w:rsidR="00344FA3">
        <w:rPr>
          <w:rFonts w:ascii="Garamond" w:hAnsi="Garamond"/>
        </w:rPr>
        <w:t>calculated</w:t>
      </w:r>
      <w:r w:rsidR="00E07E1C">
        <w:rPr>
          <w:rFonts w:ascii="Garamond" w:hAnsi="Garamond"/>
        </w:rPr>
        <w:t xml:space="preserve"> </w:t>
      </w:r>
      <w:r>
        <w:rPr>
          <w:rFonts w:ascii="Garamond" w:hAnsi="Garamond"/>
        </w:rPr>
        <w:t>by multiplying the old direction by the inertia value, then dividing all the other components by inertia.</w:t>
      </w:r>
    </w:p>
    <w:p w14:paraId="78E0ABBC" w14:textId="77777777" w:rsidR="006C226B" w:rsidRDefault="006C226B">
      <w:pPr>
        <w:rPr>
          <w:rFonts w:ascii="Garamond" w:hAnsi="Garamond"/>
        </w:rPr>
      </w:pPr>
    </w:p>
    <w:p w14:paraId="4897FF78" w14:textId="010DEC2E" w:rsidR="00D0062D" w:rsidRDefault="006C226B">
      <w:pPr>
        <w:rPr>
          <w:rFonts w:ascii="Garamond" w:hAnsi="Garamond"/>
        </w:rPr>
      </w:pPr>
      <w:proofErr w:type="spellStart"/>
      <w:r>
        <w:rPr>
          <w:rFonts w:ascii="Garamond" w:hAnsi="Garamond"/>
          <w:b/>
        </w:rPr>
        <w:t>Accel</w:t>
      </w:r>
      <w:proofErr w:type="spellEnd"/>
      <w:r>
        <w:rPr>
          <w:rFonts w:ascii="Garamond" w:hAnsi="Garamond"/>
          <w:b/>
        </w:rPr>
        <w:t xml:space="preserve"> [not used]</w:t>
      </w:r>
    </w:p>
    <w:p w14:paraId="0E2A5936" w14:textId="77777777" w:rsidR="006C226B" w:rsidRDefault="006C226B">
      <w:pPr>
        <w:rPr>
          <w:rFonts w:ascii="Garamond" w:hAnsi="Garamond"/>
        </w:rPr>
      </w:pPr>
    </w:p>
    <w:p w14:paraId="02075ACD" w14:textId="305D5A43" w:rsidR="00D0062D" w:rsidRDefault="006C226B">
      <w:pPr>
        <w:rPr>
          <w:rFonts w:ascii="Garamond" w:hAnsi="Garamond"/>
        </w:rPr>
      </w:pPr>
      <w:r>
        <w:rPr>
          <w:rFonts w:ascii="Garamond" w:hAnsi="Garamond"/>
          <w:b/>
        </w:rPr>
        <w:t>Center [0.0 – 15.0]</w:t>
      </w:r>
      <w:r>
        <w:rPr>
          <w:rFonts w:ascii="Garamond" w:hAnsi="Garamond"/>
        </w:rPr>
        <w:t xml:space="preserve">: Center is a component of velocity, where </w:t>
      </w:r>
      <w:proofErr w:type="spellStart"/>
      <w:r>
        <w:rPr>
          <w:rFonts w:ascii="Garamond" w:hAnsi="Garamond"/>
        </w:rPr>
        <w:t>boids</w:t>
      </w:r>
      <w:proofErr w:type="spellEnd"/>
      <w:r>
        <w:rPr>
          <w:rFonts w:ascii="Garamond" w:hAnsi="Garamond"/>
        </w:rPr>
        <w:t xml:space="preserve"> feel attraction to the average position of their neighbors.</w:t>
      </w:r>
      <w:r w:rsidR="00832625">
        <w:rPr>
          <w:rFonts w:ascii="Garamond" w:hAnsi="Garamond"/>
        </w:rPr>
        <w:t xml:space="preserve"> (In the </w:t>
      </w:r>
      <w:proofErr w:type="spellStart"/>
      <w:r w:rsidR="002902C2">
        <w:rPr>
          <w:rFonts w:ascii="Garamond" w:hAnsi="Garamond"/>
        </w:rPr>
        <w:t>Boids</w:t>
      </w:r>
      <w:proofErr w:type="spellEnd"/>
      <w:r w:rsidR="00832625">
        <w:rPr>
          <w:rFonts w:ascii="Garamond" w:hAnsi="Garamond"/>
        </w:rPr>
        <w:t xml:space="preserve"> context, this is their 'cohesion' instinct)</w:t>
      </w:r>
    </w:p>
    <w:p w14:paraId="4217D7FB" w14:textId="77777777" w:rsidR="006C226B" w:rsidRDefault="006C226B">
      <w:pPr>
        <w:rPr>
          <w:rFonts w:ascii="Garamond" w:hAnsi="Garamond"/>
        </w:rPr>
      </w:pPr>
    </w:p>
    <w:p w14:paraId="7472EC71" w14:textId="11A5F739" w:rsidR="00575DBA" w:rsidRDefault="006C226B">
      <w:pPr>
        <w:rPr>
          <w:rFonts w:ascii="Garamond" w:hAnsi="Garamond"/>
        </w:rPr>
      </w:pPr>
      <w:r>
        <w:rPr>
          <w:rFonts w:ascii="Garamond" w:hAnsi="Garamond"/>
          <w:b/>
        </w:rPr>
        <w:t>Attract [0.0 – 15.0]:</w:t>
      </w:r>
      <w:r>
        <w:rPr>
          <w:rFonts w:ascii="Garamond" w:hAnsi="Garamond"/>
        </w:rPr>
        <w:t xml:space="preserve"> Attract is a component of velocity where </w:t>
      </w:r>
      <w:proofErr w:type="spellStart"/>
      <w:r>
        <w:rPr>
          <w:rFonts w:ascii="Garamond" w:hAnsi="Garamond"/>
        </w:rPr>
        <w:t>boids</w:t>
      </w:r>
      <w:proofErr w:type="spellEnd"/>
      <w:r>
        <w:rPr>
          <w:rFonts w:ascii="Garamond" w:hAnsi="Garamond"/>
        </w:rPr>
        <w:t xml:space="preserve"> (per flock) feel attraction to the </w:t>
      </w:r>
      <w:r w:rsidR="00344FA3">
        <w:rPr>
          <w:rFonts w:ascii="Garamond" w:hAnsi="Garamond"/>
        </w:rPr>
        <w:t xml:space="preserve">closest </w:t>
      </w:r>
      <w:r>
        <w:rPr>
          <w:rFonts w:ascii="Garamond" w:hAnsi="Garamond"/>
        </w:rPr>
        <w:t>attractor</w:t>
      </w:r>
      <w:r w:rsidR="00344FA3">
        <w:rPr>
          <w:rFonts w:ascii="Garamond" w:hAnsi="Garamond"/>
        </w:rPr>
        <w:t>s</w:t>
      </w:r>
      <w:r>
        <w:rPr>
          <w:rFonts w:ascii="Garamond" w:hAnsi="Garamond"/>
        </w:rPr>
        <w:t xml:space="preserve">. (This is a value for </w:t>
      </w:r>
      <w:proofErr w:type="spellStart"/>
      <w:r>
        <w:rPr>
          <w:rFonts w:ascii="Garamond" w:hAnsi="Garamond"/>
        </w:rPr>
        <w:t>boids</w:t>
      </w:r>
      <w:proofErr w:type="spellEnd"/>
      <w:r>
        <w:rPr>
          <w:rFonts w:ascii="Garamond" w:hAnsi="Garamond"/>
        </w:rPr>
        <w:t xml:space="preserve">. There is also a radius for each attractor that controls which </w:t>
      </w:r>
      <w:proofErr w:type="spellStart"/>
      <w:r>
        <w:rPr>
          <w:rFonts w:ascii="Garamond" w:hAnsi="Garamond"/>
        </w:rPr>
        <w:t>boids</w:t>
      </w:r>
      <w:proofErr w:type="spellEnd"/>
      <w:r>
        <w:rPr>
          <w:rFonts w:ascii="Garamond" w:hAnsi="Garamond"/>
        </w:rPr>
        <w:t xml:space="preserve"> will feel the attractor.)</w:t>
      </w:r>
    </w:p>
    <w:p w14:paraId="3FEC628B" w14:textId="77777777" w:rsidR="006C226B" w:rsidRDefault="006C226B">
      <w:pPr>
        <w:rPr>
          <w:rFonts w:ascii="Garamond" w:hAnsi="Garamond"/>
        </w:rPr>
      </w:pPr>
    </w:p>
    <w:p w14:paraId="557936F5" w14:textId="180BCF3B" w:rsidR="00433079" w:rsidRDefault="006C226B" w:rsidP="00CC7B92">
      <w:pPr>
        <w:rPr>
          <w:rFonts w:ascii="Garamond" w:hAnsi="Garamond"/>
        </w:rPr>
      </w:pPr>
      <w:r>
        <w:rPr>
          <w:rFonts w:ascii="Garamond" w:hAnsi="Garamond"/>
          <w:b/>
        </w:rPr>
        <w:t>Match [0.0 – 15.0]:</w:t>
      </w:r>
      <w:r>
        <w:rPr>
          <w:rFonts w:ascii="Garamond" w:hAnsi="Garamond"/>
        </w:rPr>
        <w:t xml:space="preserve"> Match is a component of velocity, where </w:t>
      </w:r>
      <w:proofErr w:type="spellStart"/>
      <w:r>
        <w:rPr>
          <w:rFonts w:ascii="Garamond" w:hAnsi="Garamond"/>
        </w:rPr>
        <w:t>boids</w:t>
      </w:r>
      <w:proofErr w:type="spellEnd"/>
      <w:r>
        <w:rPr>
          <w:rFonts w:ascii="Garamond" w:hAnsi="Garamond"/>
        </w:rPr>
        <w:t xml:space="preserve"> feel attraction to the average direction of their neighbors. Match works the same as center, except it changes direction not position.</w:t>
      </w:r>
      <w:r w:rsidR="003B6A10">
        <w:rPr>
          <w:rFonts w:ascii="Garamond" w:hAnsi="Garamond"/>
        </w:rPr>
        <w:t xml:space="preserve"> (In the </w:t>
      </w:r>
      <w:proofErr w:type="spellStart"/>
      <w:r w:rsidR="002902C2">
        <w:rPr>
          <w:rFonts w:ascii="Garamond" w:hAnsi="Garamond"/>
        </w:rPr>
        <w:t>Boids</w:t>
      </w:r>
      <w:proofErr w:type="spellEnd"/>
      <w:r w:rsidR="003B6A10">
        <w:rPr>
          <w:rFonts w:ascii="Garamond" w:hAnsi="Garamond"/>
        </w:rPr>
        <w:t xml:space="preserve"> context, this is their 'alignment' instinct)</w:t>
      </w:r>
    </w:p>
    <w:p w14:paraId="5DE7D6DE" w14:textId="77777777" w:rsidR="006C226B" w:rsidRDefault="006C226B" w:rsidP="00CC7B92">
      <w:pPr>
        <w:rPr>
          <w:rFonts w:ascii="Garamond" w:hAnsi="Garamond"/>
        </w:rPr>
      </w:pPr>
    </w:p>
    <w:p w14:paraId="222ADB37" w14:textId="5C3ADE98" w:rsidR="006C226B" w:rsidRDefault="006C226B" w:rsidP="00CC7B92">
      <w:pPr>
        <w:rPr>
          <w:rFonts w:ascii="Garamond" w:hAnsi="Garamond"/>
        </w:rPr>
      </w:pPr>
      <w:r>
        <w:rPr>
          <w:rFonts w:ascii="Garamond" w:hAnsi="Garamond"/>
          <w:b/>
        </w:rPr>
        <w:t xml:space="preserve">Sep </w:t>
      </w:r>
      <w:proofErr w:type="spellStart"/>
      <w:r>
        <w:rPr>
          <w:rFonts w:ascii="Garamond" w:hAnsi="Garamond"/>
          <w:b/>
        </w:rPr>
        <w:t>Dist</w:t>
      </w:r>
      <w:proofErr w:type="spellEnd"/>
      <w:r>
        <w:rPr>
          <w:rFonts w:ascii="Garamond" w:hAnsi="Garamond"/>
          <w:b/>
        </w:rPr>
        <w:t xml:space="preserve"> [based on world size: 10 x 10 x 10]:</w:t>
      </w:r>
      <w:r>
        <w:rPr>
          <w:rFonts w:ascii="Garamond" w:hAnsi="Garamond"/>
        </w:rPr>
        <w:t xml:space="preserve"> Separation distance controls what the closest distance </w:t>
      </w:r>
      <w:proofErr w:type="spellStart"/>
      <w:r>
        <w:rPr>
          <w:rFonts w:ascii="Garamond" w:hAnsi="Garamond"/>
        </w:rPr>
        <w:t>boids</w:t>
      </w:r>
      <w:proofErr w:type="spellEnd"/>
      <w:r>
        <w:rPr>
          <w:rFonts w:ascii="Garamond" w:hAnsi="Garamond"/>
        </w:rPr>
        <w:t xml:space="preserve"> can be to their neighbors, where when they get closer than this, a separation component of velocity will kick in.</w:t>
      </w:r>
    </w:p>
    <w:p w14:paraId="597A4E8D" w14:textId="77777777" w:rsidR="006C226B" w:rsidRDefault="006C226B" w:rsidP="00CC7B92">
      <w:pPr>
        <w:rPr>
          <w:rFonts w:ascii="Garamond" w:hAnsi="Garamond"/>
        </w:rPr>
      </w:pPr>
    </w:p>
    <w:p w14:paraId="44244F30" w14:textId="35663828" w:rsidR="006C226B" w:rsidRDefault="006C226B" w:rsidP="00CC7B92">
      <w:pPr>
        <w:rPr>
          <w:rFonts w:ascii="Garamond" w:hAnsi="Garamond"/>
        </w:rPr>
      </w:pPr>
      <w:r>
        <w:rPr>
          <w:rFonts w:ascii="Garamond" w:hAnsi="Garamond"/>
        </w:rPr>
        <w:tab/>
        <w:t>Closest separation distance with flock: 0.05 – 0.20</w:t>
      </w:r>
    </w:p>
    <w:p w14:paraId="62E2E489" w14:textId="05F70940" w:rsidR="006C226B" w:rsidRDefault="006C226B" w:rsidP="00CC7B92">
      <w:pPr>
        <w:rPr>
          <w:rFonts w:ascii="Garamond" w:hAnsi="Garamond"/>
        </w:rPr>
      </w:pPr>
      <w:r>
        <w:rPr>
          <w:rFonts w:ascii="Garamond" w:hAnsi="Garamond"/>
        </w:rPr>
        <w:tab/>
        <w:t>Furthest separation distance with flock: 0.20 – 0.50</w:t>
      </w:r>
    </w:p>
    <w:p w14:paraId="5B34719A" w14:textId="712A89BB" w:rsidR="006C226B" w:rsidRPr="006C226B" w:rsidRDefault="006C226B" w:rsidP="00CC7B92">
      <w:pPr>
        <w:rPr>
          <w:rFonts w:ascii="Garamond" w:hAnsi="Garamond"/>
        </w:rPr>
      </w:pPr>
      <w:r>
        <w:rPr>
          <w:rFonts w:ascii="Garamond" w:hAnsi="Garamond"/>
        </w:rPr>
        <w:tab/>
        <w:t xml:space="preserve">Avoidance of other </w:t>
      </w:r>
      <w:proofErr w:type="spellStart"/>
      <w:r>
        <w:rPr>
          <w:rFonts w:ascii="Garamond" w:hAnsi="Garamond"/>
        </w:rPr>
        <w:t>boids</w:t>
      </w:r>
      <w:proofErr w:type="spellEnd"/>
      <w:r>
        <w:rPr>
          <w:rFonts w:ascii="Garamond" w:hAnsi="Garamond"/>
        </w:rPr>
        <w:t>: &gt; 4.0</w:t>
      </w:r>
    </w:p>
    <w:p w14:paraId="173D5489" w14:textId="77777777" w:rsidR="00D0062D" w:rsidRPr="002D491B" w:rsidRDefault="00D0062D">
      <w:pPr>
        <w:rPr>
          <w:rFonts w:ascii="Garamond" w:hAnsi="Garamond"/>
          <w:b/>
        </w:rPr>
      </w:pPr>
    </w:p>
    <w:p w14:paraId="3BD7E258" w14:textId="482CB3A9" w:rsidR="001413FE" w:rsidRPr="006C226B" w:rsidRDefault="002820E7">
      <w:pPr>
        <w:rPr>
          <w:rFonts w:ascii="Garamond" w:hAnsi="Garamond"/>
        </w:rPr>
      </w:pPr>
      <w:r w:rsidRPr="002D491B">
        <w:rPr>
          <w:rFonts w:ascii="Garamond" w:hAnsi="Garamond"/>
          <w:b/>
        </w:rPr>
        <w:t xml:space="preserve">Sep </w:t>
      </w:r>
      <w:proofErr w:type="spellStart"/>
      <w:r w:rsidRPr="002D491B">
        <w:rPr>
          <w:rFonts w:ascii="Garamond" w:hAnsi="Garamond"/>
          <w:b/>
        </w:rPr>
        <w:t>Wt</w:t>
      </w:r>
      <w:proofErr w:type="spellEnd"/>
      <w:r w:rsidR="006C226B">
        <w:rPr>
          <w:rFonts w:ascii="Garamond" w:hAnsi="Garamond"/>
          <w:b/>
        </w:rPr>
        <w:t xml:space="preserve"> [0.0 – 15.0]</w:t>
      </w:r>
      <w:r w:rsidR="00420362" w:rsidRPr="002D491B">
        <w:rPr>
          <w:rFonts w:ascii="Garamond" w:hAnsi="Garamond"/>
          <w:b/>
        </w:rPr>
        <w:t xml:space="preserve">: </w:t>
      </w:r>
      <w:r w:rsidR="006C226B">
        <w:rPr>
          <w:rFonts w:ascii="Garamond" w:hAnsi="Garamond"/>
        </w:rPr>
        <w:t xml:space="preserve">Separation weight is a component of velocity, where it controls how much </w:t>
      </w:r>
      <w:proofErr w:type="spellStart"/>
      <w:r w:rsidR="006C226B">
        <w:rPr>
          <w:rFonts w:ascii="Garamond" w:hAnsi="Garamond"/>
        </w:rPr>
        <w:t>boids</w:t>
      </w:r>
      <w:proofErr w:type="spellEnd"/>
      <w:r w:rsidR="006C226B">
        <w:rPr>
          <w:rFonts w:ascii="Garamond" w:hAnsi="Garamond"/>
        </w:rPr>
        <w:t xml:space="preserve"> will try to maintain the specified separation distance.</w:t>
      </w:r>
    </w:p>
    <w:p w14:paraId="26E0D3A1" w14:textId="410BCA1F" w:rsidR="00D0062D" w:rsidRPr="002D491B" w:rsidRDefault="00C0407A">
      <w:pPr>
        <w:rPr>
          <w:rFonts w:ascii="Garamond" w:hAnsi="Garamond"/>
        </w:rPr>
      </w:pPr>
      <w:r w:rsidRPr="002D491B">
        <w:rPr>
          <w:rFonts w:ascii="Garamond" w:hAnsi="Garamond"/>
        </w:rPr>
        <w:t xml:space="preserve">Component of velocity -- How much </w:t>
      </w:r>
      <w:proofErr w:type="spellStart"/>
      <w:r w:rsidRPr="002D491B">
        <w:rPr>
          <w:rFonts w:ascii="Garamond" w:hAnsi="Garamond"/>
        </w:rPr>
        <w:t>boids</w:t>
      </w:r>
      <w:proofErr w:type="spellEnd"/>
      <w:r w:rsidRPr="002D491B">
        <w:rPr>
          <w:rFonts w:ascii="Garamond" w:hAnsi="Garamond"/>
        </w:rPr>
        <w:t xml:space="preserve"> will try to maintain the specified Separation </w:t>
      </w:r>
      <w:proofErr w:type="spellStart"/>
      <w:r w:rsidRPr="002D491B">
        <w:rPr>
          <w:rFonts w:ascii="Garamond" w:hAnsi="Garamond"/>
        </w:rPr>
        <w:t>Dist</w:t>
      </w:r>
      <w:proofErr w:type="spellEnd"/>
      <w:r w:rsidR="003F166F">
        <w:rPr>
          <w:rFonts w:ascii="Garamond" w:hAnsi="Garamond"/>
        </w:rPr>
        <w:t xml:space="preserve"> (The combination of Sep </w:t>
      </w:r>
      <w:proofErr w:type="spellStart"/>
      <w:r w:rsidR="003F166F">
        <w:rPr>
          <w:rFonts w:ascii="Garamond" w:hAnsi="Garamond"/>
        </w:rPr>
        <w:t>Dist</w:t>
      </w:r>
      <w:proofErr w:type="spellEnd"/>
      <w:r w:rsidR="003F166F">
        <w:rPr>
          <w:rFonts w:ascii="Garamond" w:hAnsi="Garamond"/>
        </w:rPr>
        <w:t xml:space="preserve"> and Sep </w:t>
      </w:r>
      <w:proofErr w:type="spellStart"/>
      <w:r w:rsidR="003F166F">
        <w:rPr>
          <w:rFonts w:ascii="Garamond" w:hAnsi="Garamond"/>
        </w:rPr>
        <w:t>Wt</w:t>
      </w:r>
      <w:proofErr w:type="spellEnd"/>
      <w:r w:rsidR="003F166F">
        <w:rPr>
          <w:rFonts w:ascii="Garamond" w:hAnsi="Garamond"/>
        </w:rPr>
        <w:t xml:space="preserve"> is the 'separation' instinct in the </w:t>
      </w:r>
      <w:proofErr w:type="spellStart"/>
      <w:r w:rsidR="003F166F">
        <w:rPr>
          <w:rFonts w:ascii="Garamond" w:hAnsi="Garamond"/>
        </w:rPr>
        <w:t>Boids</w:t>
      </w:r>
      <w:proofErr w:type="spellEnd"/>
      <w:r w:rsidR="003F166F">
        <w:rPr>
          <w:rFonts w:ascii="Garamond" w:hAnsi="Garamond"/>
        </w:rPr>
        <w:t xml:space="preserve"> simulation)</w:t>
      </w:r>
    </w:p>
    <w:p w14:paraId="7FCB3DD3" w14:textId="77777777" w:rsidR="006C226B" w:rsidRDefault="006C226B">
      <w:pPr>
        <w:rPr>
          <w:rFonts w:ascii="Garamond" w:hAnsi="Garamond"/>
        </w:rPr>
      </w:pPr>
    </w:p>
    <w:p w14:paraId="1473595C" w14:textId="104B2889" w:rsidR="006C226B" w:rsidRDefault="00D0062D">
      <w:pPr>
        <w:rPr>
          <w:rFonts w:ascii="Garamond" w:hAnsi="Garamond"/>
        </w:rPr>
      </w:pPr>
      <w:proofErr w:type="spellStart"/>
      <w:r w:rsidRPr="002D491B">
        <w:rPr>
          <w:rFonts w:ascii="Garamond" w:hAnsi="Garamond"/>
          <w:b/>
        </w:rPr>
        <w:t>NRadius</w:t>
      </w:r>
      <w:proofErr w:type="spellEnd"/>
      <w:r w:rsidR="006C226B">
        <w:rPr>
          <w:rFonts w:ascii="Garamond" w:hAnsi="Garamond"/>
          <w:b/>
        </w:rPr>
        <w:t xml:space="preserve"> </w:t>
      </w:r>
      <w:r w:rsidR="006C226B" w:rsidRPr="00C607B0">
        <w:rPr>
          <w:rFonts w:ascii="Garamond" w:hAnsi="Garamond"/>
          <w:b/>
        </w:rPr>
        <w:t xml:space="preserve">[0.0 – </w:t>
      </w:r>
      <w:r w:rsidR="00F2705E">
        <w:rPr>
          <w:rFonts w:ascii="Garamond" w:hAnsi="Garamond"/>
          <w:b/>
        </w:rPr>
        <w:t>~</w:t>
      </w:r>
      <w:r w:rsidR="006C226B" w:rsidRPr="00C607B0">
        <w:rPr>
          <w:rFonts w:ascii="Garamond" w:hAnsi="Garamond"/>
          <w:b/>
        </w:rPr>
        <w:t>25.0]</w:t>
      </w:r>
      <w:r w:rsidR="00C0407A" w:rsidRPr="00C607B0">
        <w:rPr>
          <w:rFonts w:ascii="Garamond" w:hAnsi="Garamond"/>
          <w:b/>
        </w:rPr>
        <w:t>:</w:t>
      </w:r>
      <w:r w:rsidR="00C0407A" w:rsidRPr="002D491B">
        <w:rPr>
          <w:rFonts w:ascii="Garamond" w:hAnsi="Garamond"/>
          <w:b/>
        </w:rPr>
        <w:t xml:space="preserve"> </w:t>
      </w:r>
      <w:r w:rsidR="006C226B">
        <w:rPr>
          <w:rFonts w:ascii="Garamond" w:hAnsi="Garamond"/>
        </w:rPr>
        <w:t xml:space="preserve">Neighbor radius controls how far away the </w:t>
      </w:r>
      <w:proofErr w:type="spellStart"/>
      <w:r w:rsidR="006C226B">
        <w:rPr>
          <w:rFonts w:ascii="Garamond" w:hAnsi="Garamond"/>
        </w:rPr>
        <w:t>boids</w:t>
      </w:r>
      <w:proofErr w:type="spellEnd"/>
      <w:r w:rsidR="006C226B">
        <w:rPr>
          <w:rFonts w:ascii="Garamond" w:hAnsi="Garamond"/>
        </w:rPr>
        <w:t xml:space="preserve"> will have neighbors from themselves.</w:t>
      </w:r>
    </w:p>
    <w:p w14:paraId="001A7AA1" w14:textId="77777777" w:rsidR="006C226B" w:rsidRDefault="006C226B">
      <w:pPr>
        <w:rPr>
          <w:rFonts w:ascii="Garamond" w:hAnsi="Garamond"/>
        </w:rPr>
      </w:pPr>
    </w:p>
    <w:p w14:paraId="2DE76600" w14:textId="07A08271" w:rsidR="00C36508" w:rsidRPr="002D491B" w:rsidRDefault="00D0062D">
      <w:pPr>
        <w:rPr>
          <w:rFonts w:ascii="Garamond" w:hAnsi="Garamond"/>
        </w:rPr>
      </w:pPr>
      <w:r w:rsidRPr="002D491B">
        <w:rPr>
          <w:rFonts w:ascii="Garamond" w:hAnsi="Garamond"/>
          <w:b/>
        </w:rPr>
        <w:t>Age</w:t>
      </w:r>
      <w:r w:rsidR="00C607B0">
        <w:rPr>
          <w:rFonts w:ascii="Garamond" w:hAnsi="Garamond"/>
          <w:b/>
        </w:rPr>
        <w:t xml:space="preserve">: </w:t>
      </w:r>
      <w:r w:rsidR="006C226B">
        <w:rPr>
          <w:rFonts w:ascii="Garamond" w:hAnsi="Garamond"/>
        </w:rPr>
        <w:t xml:space="preserve">Age determines how love </w:t>
      </w:r>
      <w:proofErr w:type="spellStart"/>
      <w:r w:rsidR="006C226B">
        <w:rPr>
          <w:rFonts w:ascii="Garamond" w:hAnsi="Garamond"/>
        </w:rPr>
        <w:t>boids</w:t>
      </w:r>
      <w:proofErr w:type="spellEnd"/>
      <w:r w:rsidR="006C226B">
        <w:rPr>
          <w:rFonts w:ascii="Garamond" w:hAnsi="Garamond"/>
        </w:rPr>
        <w:t xml:space="preserve"> will “live” which means the number of time steps </w:t>
      </w:r>
      <w:proofErr w:type="spellStart"/>
      <w:r w:rsidR="006C226B">
        <w:rPr>
          <w:rFonts w:ascii="Garamond" w:hAnsi="Garamond"/>
        </w:rPr>
        <w:t>boids</w:t>
      </w:r>
      <w:proofErr w:type="spellEnd"/>
      <w:r w:rsidR="006C226B">
        <w:rPr>
          <w:rFonts w:ascii="Garamond" w:hAnsi="Garamond"/>
        </w:rPr>
        <w:t xml:space="preserve"> in the flock will stay alive. For testing purposes, setting this value to -1 makes the </w:t>
      </w:r>
      <w:proofErr w:type="spellStart"/>
      <w:r w:rsidR="006C226B">
        <w:rPr>
          <w:rFonts w:ascii="Garamond" w:hAnsi="Garamond"/>
        </w:rPr>
        <w:t>boids</w:t>
      </w:r>
      <w:proofErr w:type="spellEnd"/>
      <w:r w:rsidR="006C226B">
        <w:rPr>
          <w:rFonts w:ascii="Garamond" w:hAnsi="Garamond"/>
        </w:rPr>
        <w:t xml:space="preserve"> live forever.</w:t>
      </w:r>
    </w:p>
    <w:p w14:paraId="4D46F587" w14:textId="77777777" w:rsidR="001413FE" w:rsidRPr="002D491B" w:rsidRDefault="001413FE">
      <w:pPr>
        <w:rPr>
          <w:rFonts w:ascii="Garamond" w:hAnsi="Garamond"/>
        </w:rPr>
      </w:pPr>
    </w:p>
    <w:p w14:paraId="2140D09D" w14:textId="47AF6BE8" w:rsidR="00C36508" w:rsidRPr="002D491B" w:rsidRDefault="005C6B33" w:rsidP="00A85EB2">
      <w:pPr>
        <w:jc w:val="center"/>
        <w:rPr>
          <w:rFonts w:ascii="Garamond" w:hAnsi="Garamond"/>
          <w:b/>
        </w:rPr>
      </w:pPr>
      <w:r w:rsidRPr="002D491B">
        <w:rPr>
          <w:rFonts w:ascii="Garamond" w:hAnsi="Garamond"/>
          <w:b/>
        </w:rPr>
        <w:t>***</w:t>
      </w:r>
      <w:r w:rsidRPr="002D491B">
        <w:rPr>
          <w:rFonts w:ascii="Garamond" w:hAnsi="Garamond"/>
        </w:rPr>
        <w:t xml:space="preserve">NOTE: </w:t>
      </w:r>
      <w:r w:rsidR="00BB02C5" w:rsidRPr="002D491B">
        <w:rPr>
          <w:rFonts w:ascii="Garamond" w:hAnsi="Garamond"/>
        </w:rPr>
        <w:t xml:space="preserve">For the parameters that are components of velocity, the absolute value does not matter so much as its relationship to the other components of velocity. </w:t>
      </w:r>
      <w:r w:rsidR="00443140" w:rsidRPr="002D491B">
        <w:rPr>
          <w:rFonts w:ascii="Garamond" w:hAnsi="Garamond"/>
          <w:b/>
        </w:rPr>
        <w:t>***</w:t>
      </w:r>
    </w:p>
    <w:p w14:paraId="4ADEDA99" w14:textId="77777777" w:rsidR="00BF6548" w:rsidRPr="002D491B" w:rsidRDefault="00BF6548" w:rsidP="00A85EB2">
      <w:pPr>
        <w:jc w:val="center"/>
        <w:rPr>
          <w:rFonts w:ascii="Garamond" w:hAnsi="Garamond"/>
          <w:b/>
        </w:rPr>
      </w:pPr>
    </w:p>
    <w:p w14:paraId="6274FF0A" w14:textId="77777777" w:rsidR="00BF6548" w:rsidRPr="002D491B" w:rsidRDefault="00BF6548" w:rsidP="00A85EB2">
      <w:pPr>
        <w:jc w:val="center"/>
        <w:rPr>
          <w:rFonts w:ascii="Garamond" w:hAnsi="Garamond"/>
          <w:b/>
        </w:rPr>
      </w:pPr>
    </w:p>
    <w:p w14:paraId="3D690C35" w14:textId="77777777" w:rsidR="00BF6548" w:rsidRPr="002D491B" w:rsidRDefault="00BF6548" w:rsidP="00A85EB2">
      <w:pPr>
        <w:jc w:val="center"/>
        <w:rPr>
          <w:rFonts w:ascii="Garamond" w:hAnsi="Garamond"/>
          <w:b/>
        </w:rPr>
      </w:pPr>
    </w:p>
    <w:sectPr w:rsidR="00BF6548" w:rsidRPr="002D491B" w:rsidSect="002C69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84F52"/>
    <w:multiLevelType w:val="hybridMultilevel"/>
    <w:tmpl w:val="F40E61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en-US" w:vendorID="64" w:dllVersion="131078" w:nlCheck="1" w:checkStyle="1"/>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62D"/>
    <w:rsid w:val="00015867"/>
    <w:rsid w:val="0002687B"/>
    <w:rsid w:val="00033671"/>
    <w:rsid w:val="000435EF"/>
    <w:rsid w:val="00087D52"/>
    <w:rsid w:val="000C557A"/>
    <w:rsid w:val="00117419"/>
    <w:rsid w:val="00135BBC"/>
    <w:rsid w:val="00136323"/>
    <w:rsid w:val="00140567"/>
    <w:rsid w:val="001413FE"/>
    <w:rsid w:val="00160290"/>
    <w:rsid w:val="001735B3"/>
    <w:rsid w:val="00176AF7"/>
    <w:rsid w:val="00221996"/>
    <w:rsid w:val="002820E7"/>
    <w:rsid w:val="002902C2"/>
    <w:rsid w:val="002B4169"/>
    <w:rsid w:val="002C6992"/>
    <w:rsid w:val="002D491B"/>
    <w:rsid w:val="002D713B"/>
    <w:rsid w:val="002E7048"/>
    <w:rsid w:val="002F3F1F"/>
    <w:rsid w:val="0030483E"/>
    <w:rsid w:val="003055F7"/>
    <w:rsid w:val="00344FA3"/>
    <w:rsid w:val="00355E45"/>
    <w:rsid w:val="00357D1D"/>
    <w:rsid w:val="00376901"/>
    <w:rsid w:val="003B4BB6"/>
    <w:rsid w:val="003B5FEA"/>
    <w:rsid w:val="003B6A10"/>
    <w:rsid w:val="003C5B3D"/>
    <w:rsid w:val="003D4FA6"/>
    <w:rsid w:val="003E11EC"/>
    <w:rsid w:val="003F0806"/>
    <w:rsid w:val="003F166F"/>
    <w:rsid w:val="00420311"/>
    <w:rsid w:val="00420362"/>
    <w:rsid w:val="00433079"/>
    <w:rsid w:val="00443140"/>
    <w:rsid w:val="00452D30"/>
    <w:rsid w:val="004735A7"/>
    <w:rsid w:val="004B49AF"/>
    <w:rsid w:val="004B6F80"/>
    <w:rsid w:val="004E24A7"/>
    <w:rsid w:val="005143EA"/>
    <w:rsid w:val="00543DEC"/>
    <w:rsid w:val="005515A1"/>
    <w:rsid w:val="00555CED"/>
    <w:rsid w:val="00575DBA"/>
    <w:rsid w:val="005952D2"/>
    <w:rsid w:val="005C6B33"/>
    <w:rsid w:val="005E549E"/>
    <w:rsid w:val="00682FE1"/>
    <w:rsid w:val="006C226B"/>
    <w:rsid w:val="006D311A"/>
    <w:rsid w:val="007069F9"/>
    <w:rsid w:val="00721F46"/>
    <w:rsid w:val="00763CA1"/>
    <w:rsid w:val="007B656A"/>
    <w:rsid w:val="00832625"/>
    <w:rsid w:val="0083305A"/>
    <w:rsid w:val="00840A85"/>
    <w:rsid w:val="00860B2A"/>
    <w:rsid w:val="008C1E03"/>
    <w:rsid w:val="008C4DC6"/>
    <w:rsid w:val="009574A0"/>
    <w:rsid w:val="00973F55"/>
    <w:rsid w:val="009B3D37"/>
    <w:rsid w:val="009C6248"/>
    <w:rsid w:val="00A235BB"/>
    <w:rsid w:val="00A43866"/>
    <w:rsid w:val="00A62A40"/>
    <w:rsid w:val="00A76895"/>
    <w:rsid w:val="00A81F04"/>
    <w:rsid w:val="00A8484A"/>
    <w:rsid w:val="00A85EB2"/>
    <w:rsid w:val="00AA4E42"/>
    <w:rsid w:val="00AC16C7"/>
    <w:rsid w:val="00B67837"/>
    <w:rsid w:val="00B71DF9"/>
    <w:rsid w:val="00B73D20"/>
    <w:rsid w:val="00B91C89"/>
    <w:rsid w:val="00BB02C5"/>
    <w:rsid w:val="00BD5DE9"/>
    <w:rsid w:val="00BF6548"/>
    <w:rsid w:val="00C0407A"/>
    <w:rsid w:val="00C236D7"/>
    <w:rsid w:val="00C36508"/>
    <w:rsid w:val="00C3685D"/>
    <w:rsid w:val="00C41A74"/>
    <w:rsid w:val="00C41C0F"/>
    <w:rsid w:val="00C5704A"/>
    <w:rsid w:val="00C607B0"/>
    <w:rsid w:val="00C67D7C"/>
    <w:rsid w:val="00C75387"/>
    <w:rsid w:val="00CC1267"/>
    <w:rsid w:val="00CC4EF6"/>
    <w:rsid w:val="00CC7B92"/>
    <w:rsid w:val="00D00575"/>
    <w:rsid w:val="00D0062D"/>
    <w:rsid w:val="00D01BDF"/>
    <w:rsid w:val="00D444FE"/>
    <w:rsid w:val="00D47100"/>
    <w:rsid w:val="00D930D1"/>
    <w:rsid w:val="00DA0F8C"/>
    <w:rsid w:val="00DA45FE"/>
    <w:rsid w:val="00DA6E8B"/>
    <w:rsid w:val="00DA70C4"/>
    <w:rsid w:val="00DC104A"/>
    <w:rsid w:val="00DC2FFE"/>
    <w:rsid w:val="00DE2C07"/>
    <w:rsid w:val="00E07E1C"/>
    <w:rsid w:val="00E263CA"/>
    <w:rsid w:val="00E532AD"/>
    <w:rsid w:val="00E66150"/>
    <w:rsid w:val="00EA5849"/>
    <w:rsid w:val="00EA74C0"/>
    <w:rsid w:val="00EB3F35"/>
    <w:rsid w:val="00ED7575"/>
    <w:rsid w:val="00F2705E"/>
    <w:rsid w:val="00F300F8"/>
    <w:rsid w:val="00F54B5A"/>
    <w:rsid w:val="00F64B98"/>
    <w:rsid w:val="00F70E77"/>
    <w:rsid w:val="00F73123"/>
    <w:rsid w:val="00F731BA"/>
    <w:rsid w:val="00F95AB0"/>
    <w:rsid w:val="00F97083"/>
    <w:rsid w:val="00FC6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F00F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26B"/>
    <w:pPr>
      <w:ind w:left="720"/>
      <w:contextualSpacing/>
    </w:pPr>
  </w:style>
  <w:style w:type="paragraph" w:styleId="BalloonText">
    <w:name w:val="Balloon Text"/>
    <w:basedOn w:val="Normal"/>
    <w:link w:val="BalloonTextChar"/>
    <w:uiPriority w:val="99"/>
    <w:semiHidden/>
    <w:unhideWhenUsed/>
    <w:rsid w:val="006C22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26B"/>
    <w:rPr>
      <w:rFonts w:ascii="Lucida Grande" w:hAnsi="Lucida Grande" w:cs="Lucida Grande"/>
      <w:sz w:val="18"/>
      <w:szCs w:val="18"/>
    </w:rPr>
  </w:style>
  <w:style w:type="character" w:styleId="CommentReference">
    <w:name w:val="annotation reference"/>
    <w:basedOn w:val="DefaultParagraphFont"/>
    <w:uiPriority w:val="99"/>
    <w:semiHidden/>
    <w:unhideWhenUsed/>
    <w:rsid w:val="002E7048"/>
    <w:rPr>
      <w:sz w:val="18"/>
      <w:szCs w:val="18"/>
    </w:rPr>
  </w:style>
  <w:style w:type="paragraph" w:styleId="CommentText">
    <w:name w:val="annotation text"/>
    <w:basedOn w:val="Normal"/>
    <w:link w:val="CommentTextChar"/>
    <w:uiPriority w:val="99"/>
    <w:semiHidden/>
    <w:unhideWhenUsed/>
    <w:rsid w:val="002E7048"/>
  </w:style>
  <w:style w:type="character" w:customStyle="1" w:styleId="CommentTextChar">
    <w:name w:val="Comment Text Char"/>
    <w:basedOn w:val="DefaultParagraphFont"/>
    <w:link w:val="CommentText"/>
    <w:uiPriority w:val="99"/>
    <w:semiHidden/>
    <w:rsid w:val="002E7048"/>
  </w:style>
  <w:style w:type="paragraph" w:styleId="CommentSubject">
    <w:name w:val="annotation subject"/>
    <w:basedOn w:val="CommentText"/>
    <w:next w:val="CommentText"/>
    <w:link w:val="CommentSubjectChar"/>
    <w:uiPriority w:val="99"/>
    <w:semiHidden/>
    <w:unhideWhenUsed/>
    <w:rsid w:val="002E7048"/>
    <w:rPr>
      <w:b/>
      <w:bCs/>
      <w:sz w:val="20"/>
      <w:szCs w:val="20"/>
    </w:rPr>
  </w:style>
  <w:style w:type="character" w:customStyle="1" w:styleId="CommentSubjectChar">
    <w:name w:val="Comment Subject Char"/>
    <w:basedOn w:val="CommentTextChar"/>
    <w:link w:val="CommentSubject"/>
    <w:uiPriority w:val="99"/>
    <w:semiHidden/>
    <w:rsid w:val="002E704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26B"/>
    <w:pPr>
      <w:ind w:left="720"/>
      <w:contextualSpacing/>
    </w:pPr>
  </w:style>
  <w:style w:type="paragraph" w:styleId="BalloonText">
    <w:name w:val="Balloon Text"/>
    <w:basedOn w:val="Normal"/>
    <w:link w:val="BalloonTextChar"/>
    <w:uiPriority w:val="99"/>
    <w:semiHidden/>
    <w:unhideWhenUsed/>
    <w:rsid w:val="006C22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26B"/>
    <w:rPr>
      <w:rFonts w:ascii="Lucida Grande" w:hAnsi="Lucida Grande" w:cs="Lucida Grande"/>
      <w:sz w:val="18"/>
      <w:szCs w:val="18"/>
    </w:rPr>
  </w:style>
  <w:style w:type="character" w:styleId="CommentReference">
    <w:name w:val="annotation reference"/>
    <w:basedOn w:val="DefaultParagraphFont"/>
    <w:uiPriority w:val="99"/>
    <w:semiHidden/>
    <w:unhideWhenUsed/>
    <w:rsid w:val="002E7048"/>
    <w:rPr>
      <w:sz w:val="18"/>
      <w:szCs w:val="18"/>
    </w:rPr>
  </w:style>
  <w:style w:type="paragraph" w:styleId="CommentText">
    <w:name w:val="annotation text"/>
    <w:basedOn w:val="Normal"/>
    <w:link w:val="CommentTextChar"/>
    <w:uiPriority w:val="99"/>
    <w:semiHidden/>
    <w:unhideWhenUsed/>
    <w:rsid w:val="002E7048"/>
  </w:style>
  <w:style w:type="character" w:customStyle="1" w:styleId="CommentTextChar">
    <w:name w:val="Comment Text Char"/>
    <w:basedOn w:val="DefaultParagraphFont"/>
    <w:link w:val="CommentText"/>
    <w:uiPriority w:val="99"/>
    <w:semiHidden/>
    <w:rsid w:val="002E7048"/>
  </w:style>
  <w:style w:type="paragraph" w:styleId="CommentSubject">
    <w:name w:val="annotation subject"/>
    <w:basedOn w:val="CommentText"/>
    <w:next w:val="CommentText"/>
    <w:link w:val="CommentSubjectChar"/>
    <w:uiPriority w:val="99"/>
    <w:semiHidden/>
    <w:unhideWhenUsed/>
    <w:rsid w:val="002E7048"/>
    <w:rPr>
      <w:b/>
      <w:bCs/>
      <w:sz w:val="20"/>
      <w:szCs w:val="20"/>
    </w:rPr>
  </w:style>
  <w:style w:type="character" w:customStyle="1" w:styleId="CommentSubjectChar">
    <w:name w:val="Comment Subject Char"/>
    <w:basedOn w:val="CommentTextChar"/>
    <w:link w:val="CommentSubject"/>
    <w:uiPriority w:val="99"/>
    <w:semiHidden/>
    <w:rsid w:val="002E70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2AB8E-E973-A342-879E-8D6783C19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893</Words>
  <Characters>5094</Characters>
  <Application>Microsoft Macintosh Word</Application>
  <DocSecurity>0</DocSecurity>
  <Lines>42</Lines>
  <Paragraphs>11</Paragraphs>
  <ScaleCrop>false</ScaleCrop>
  <Company/>
  <LinksUpToDate>false</LinksUpToDate>
  <CharactersWithSpaces>5976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Truskowski</dc:creator>
  <cp:keywords/>
  <dc:description/>
  <cp:lastModifiedBy>Brian Truskowski</cp:lastModifiedBy>
  <cp:revision>29</cp:revision>
  <cp:lastPrinted>2016-04-04T04:03:00Z</cp:lastPrinted>
  <dcterms:created xsi:type="dcterms:W3CDTF">2016-05-03T20:31:00Z</dcterms:created>
  <dcterms:modified xsi:type="dcterms:W3CDTF">2016-05-19T20:46:00Z</dcterms:modified>
</cp:coreProperties>
</file>