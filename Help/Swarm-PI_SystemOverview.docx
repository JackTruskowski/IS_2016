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67B4A" w14:textId="77777777" w:rsidR="00D62790" w:rsidRPr="00C33E0D" w:rsidRDefault="00D62790" w:rsidP="00D62790">
      <w:pPr>
        <w:jc w:val="center"/>
        <w:rPr>
          <w:rFonts w:ascii="Garamond" w:hAnsi="Garamond"/>
          <w:sz w:val="40"/>
          <w:szCs w:val="40"/>
          <w:u w:val="single"/>
        </w:rPr>
      </w:pPr>
      <w:r w:rsidRPr="00C33E0D">
        <w:rPr>
          <w:rFonts w:ascii="Garamond" w:hAnsi="Garamond"/>
          <w:sz w:val="40"/>
          <w:szCs w:val="40"/>
          <w:u w:val="single"/>
        </w:rPr>
        <w:t>Swarm-PI System Overview</w:t>
      </w:r>
    </w:p>
    <w:p w14:paraId="6164A80A" w14:textId="77777777" w:rsidR="00D62790" w:rsidRPr="00C33E0D" w:rsidRDefault="00D62790" w:rsidP="00D62790">
      <w:pPr>
        <w:jc w:val="center"/>
        <w:rPr>
          <w:rFonts w:ascii="Garamond" w:hAnsi="Garamond"/>
        </w:rPr>
      </w:pPr>
      <w:r w:rsidRPr="00C33E0D">
        <w:rPr>
          <w:rFonts w:ascii="Garamond" w:hAnsi="Garamond"/>
        </w:rPr>
        <w:t xml:space="preserve">Stephen </w:t>
      </w:r>
      <w:proofErr w:type="spellStart"/>
      <w:r w:rsidRPr="00C33E0D">
        <w:rPr>
          <w:rFonts w:ascii="Garamond" w:hAnsi="Garamond"/>
        </w:rPr>
        <w:t>Majercik</w:t>
      </w:r>
      <w:proofErr w:type="spellEnd"/>
      <w:r w:rsidRPr="00C33E0D">
        <w:rPr>
          <w:rFonts w:ascii="Garamond" w:hAnsi="Garamond"/>
        </w:rPr>
        <w:t xml:space="preserve">, Frank </w:t>
      </w:r>
      <w:proofErr w:type="spellStart"/>
      <w:r w:rsidRPr="00C33E0D">
        <w:rPr>
          <w:rFonts w:ascii="Garamond" w:hAnsi="Garamond"/>
        </w:rPr>
        <w:t>Mauceri</w:t>
      </w:r>
      <w:proofErr w:type="spellEnd"/>
      <w:r w:rsidRPr="00C33E0D">
        <w:rPr>
          <w:rFonts w:ascii="Garamond" w:hAnsi="Garamond"/>
        </w:rPr>
        <w:t>, Grace Handler, Jack Truskowski</w:t>
      </w:r>
    </w:p>
    <w:p w14:paraId="6D8F7686" w14:textId="77777777" w:rsidR="00D62790" w:rsidRPr="00C33E0D" w:rsidRDefault="00D62790" w:rsidP="00D62790">
      <w:pPr>
        <w:jc w:val="center"/>
        <w:rPr>
          <w:rFonts w:ascii="Garamond" w:hAnsi="Garamond"/>
          <w:sz w:val="20"/>
          <w:szCs w:val="20"/>
        </w:rPr>
      </w:pPr>
      <w:r w:rsidRPr="00C33E0D">
        <w:rPr>
          <w:rFonts w:ascii="Garamond" w:hAnsi="Garamond"/>
          <w:sz w:val="20"/>
          <w:szCs w:val="20"/>
        </w:rPr>
        <w:t>Updated 5/1/16</w:t>
      </w:r>
    </w:p>
    <w:p w14:paraId="48DD8AF7" w14:textId="77777777" w:rsidR="00D46D06" w:rsidRPr="00C33E0D" w:rsidRDefault="00D46D06" w:rsidP="00D62790">
      <w:pPr>
        <w:jc w:val="center"/>
        <w:rPr>
          <w:rFonts w:ascii="Garamond" w:hAnsi="Garamond"/>
          <w:sz w:val="20"/>
          <w:szCs w:val="20"/>
        </w:rPr>
      </w:pPr>
    </w:p>
    <w:p w14:paraId="7628F2FB" w14:textId="7FEB6720" w:rsidR="00D46D06" w:rsidRPr="00C33E0D" w:rsidRDefault="00D46D06" w:rsidP="00D46D06">
      <w:pPr>
        <w:rPr>
          <w:rFonts w:ascii="Garamond" w:hAnsi="Garamond"/>
        </w:rPr>
      </w:pPr>
      <w:r w:rsidRPr="00C33E0D">
        <w:rPr>
          <w:rFonts w:ascii="Garamond" w:hAnsi="Garamond"/>
          <w:b/>
        </w:rPr>
        <w:t>Overview</w:t>
      </w:r>
      <w:r w:rsidRPr="00C33E0D">
        <w:rPr>
          <w:rFonts w:ascii="Garamond" w:hAnsi="Garamond"/>
        </w:rPr>
        <w:t>:</w:t>
      </w:r>
    </w:p>
    <w:p w14:paraId="0A6C8307" w14:textId="27B87F5E" w:rsidR="00D46D06" w:rsidRPr="00C33E0D" w:rsidRDefault="00D46D06" w:rsidP="00D46D06">
      <w:pPr>
        <w:rPr>
          <w:rFonts w:ascii="Garamond" w:hAnsi="Garamond"/>
        </w:rPr>
      </w:pPr>
      <w:r w:rsidRPr="00C33E0D">
        <w:rPr>
          <w:rFonts w:ascii="Garamond" w:hAnsi="Garamond"/>
        </w:rPr>
        <w:t>I. Directory Structure</w:t>
      </w:r>
    </w:p>
    <w:p w14:paraId="04E030B0" w14:textId="59B7B1CB" w:rsidR="00D46D06" w:rsidRPr="00C33E0D" w:rsidRDefault="00D46D06" w:rsidP="00D46D06">
      <w:pPr>
        <w:rPr>
          <w:rFonts w:ascii="Garamond" w:hAnsi="Garamond"/>
        </w:rPr>
      </w:pPr>
      <w:r w:rsidRPr="00C33E0D">
        <w:rPr>
          <w:rFonts w:ascii="Garamond" w:hAnsi="Garamond"/>
        </w:rPr>
        <w:t>II. Jitter External Data Structures</w:t>
      </w:r>
    </w:p>
    <w:p w14:paraId="19F4A702" w14:textId="086FC316" w:rsidR="00D46D06" w:rsidRPr="00C33E0D" w:rsidRDefault="00D46D06" w:rsidP="00D46D06">
      <w:pPr>
        <w:rPr>
          <w:rFonts w:ascii="Garamond" w:hAnsi="Garamond"/>
        </w:rPr>
      </w:pPr>
      <w:r w:rsidRPr="00C33E0D">
        <w:rPr>
          <w:rFonts w:ascii="Garamond" w:hAnsi="Garamond"/>
        </w:rPr>
        <w:t>III. General Code Structure</w:t>
      </w:r>
    </w:p>
    <w:p w14:paraId="0E535F61" w14:textId="35E3837B" w:rsidR="00C50027" w:rsidRPr="00C33E0D" w:rsidRDefault="00C50027" w:rsidP="00D46D06">
      <w:pPr>
        <w:rPr>
          <w:rFonts w:ascii="Garamond" w:hAnsi="Garamond"/>
        </w:rPr>
      </w:pPr>
      <w:r w:rsidRPr="00C33E0D">
        <w:rPr>
          <w:rFonts w:ascii="Garamond" w:hAnsi="Garamond"/>
        </w:rPr>
        <w:t xml:space="preserve">IV. </w:t>
      </w:r>
      <w:r w:rsidR="00A75A44" w:rsidRPr="00C33E0D">
        <w:rPr>
          <w:rFonts w:ascii="Garamond" w:hAnsi="Garamond"/>
        </w:rPr>
        <w:t xml:space="preserve">Max </w:t>
      </w:r>
      <w:r w:rsidRPr="00C33E0D">
        <w:rPr>
          <w:rFonts w:ascii="Garamond" w:hAnsi="Garamond"/>
        </w:rPr>
        <w:t>Parameters</w:t>
      </w:r>
    </w:p>
    <w:p w14:paraId="752A3B8A" w14:textId="703B2546" w:rsidR="00615EE3" w:rsidRPr="00C33E0D" w:rsidRDefault="00615EE3" w:rsidP="00D46D06">
      <w:pPr>
        <w:rPr>
          <w:rFonts w:ascii="Garamond" w:hAnsi="Garamond"/>
        </w:rPr>
      </w:pPr>
      <w:r w:rsidRPr="00C33E0D">
        <w:rPr>
          <w:rFonts w:ascii="Garamond" w:hAnsi="Garamond"/>
        </w:rPr>
        <w:t>V. External Outlets</w:t>
      </w:r>
    </w:p>
    <w:p w14:paraId="5FE295A1" w14:textId="77777777" w:rsidR="000C0B77" w:rsidRPr="00C33E0D" w:rsidRDefault="000C0B77">
      <w:pPr>
        <w:rPr>
          <w:rFonts w:ascii="Garamond" w:hAnsi="Garamond"/>
        </w:rPr>
      </w:pPr>
    </w:p>
    <w:p w14:paraId="3246E346" w14:textId="128AA378" w:rsidR="000C0B77" w:rsidRPr="00C33E0D" w:rsidRDefault="000C0B77">
      <w:pPr>
        <w:rPr>
          <w:rFonts w:ascii="Garamond" w:hAnsi="Garamond"/>
          <w:b/>
          <w:sz w:val="28"/>
          <w:szCs w:val="28"/>
        </w:rPr>
      </w:pPr>
      <w:r w:rsidRPr="00C33E0D">
        <w:rPr>
          <w:rFonts w:ascii="Garamond" w:hAnsi="Garamond"/>
          <w:b/>
          <w:sz w:val="28"/>
          <w:szCs w:val="28"/>
        </w:rPr>
        <w:t>I. Directory Structure</w:t>
      </w:r>
    </w:p>
    <w:p w14:paraId="57FC56A3" w14:textId="77777777" w:rsidR="007E644E" w:rsidRPr="00C33E0D" w:rsidRDefault="007E644E">
      <w:pPr>
        <w:rPr>
          <w:rFonts w:ascii="Garamond" w:hAnsi="Garamond"/>
          <w:b/>
          <w:sz w:val="28"/>
          <w:szCs w:val="28"/>
        </w:rPr>
      </w:pPr>
    </w:p>
    <w:p w14:paraId="4AF27176" w14:textId="51F79BD9" w:rsidR="004016A7" w:rsidRPr="00C33E0D" w:rsidRDefault="004016A7">
      <w:pPr>
        <w:rPr>
          <w:rFonts w:ascii="Garamond" w:hAnsi="Garamond"/>
          <w:b/>
        </w:rPr>
      </w:pPr>
      <w:r w:rsidRPr="00C33E0D">
        <w:rPr>
          <w:rFonts w:ascii="Garamond" w:hAnsi="Garamond"/>
          <w:b/>
        </w:rPr>
        <w:t>Max Patch Files:</w:t>
      </w:r>
    </w:p>
    <w:p w14:paraId="684218F1" w14:textId="4EAED4F0" w:rsidR="00AC3DC0" w:rsidRPr="00EC2FE8" w:rsidRDefault="00697CBE">
      <w:pPr>
        <w:rPr>
          <w:rFonts w:ascii="Garamond" w:hAnsi="Garamond"/>
        </w:rPr>
      </w:pPr>
      <w:proofErr w:type="spellStart"/>
      <w:r w:rsidRPr="00C33E0D">
        <w:rPr>
          <w:rFonts w:ascii="Garamond" w:hAnsi="Garamond"/>
          <w:i/>
        </w:rPr>
        <w:t>ControlPanel</w:t>
      </w:r>
      <w:r w:rsidR="00011CF4" w:rsidRPr="00C33E0D">
        <w:rPr>
          <w:rFonts w:ascii="Garamond" w:hAnsi="Garamond"/>
          <w:i/>
        </w:rPr>
        <w:t>_XX-XX.maxpat</w:t>
      </w:r>
      <w:proofErr w:type="spellEnd"/>
      <w:r w:rsidRPr="00C33E0D">
        <w:rPr>
          <w:rFonts w:ascii="Garamond" w:hAnsi="Garamond"/>
        </w:rPr>
        <w:t xml:space="preserve"> </w:t>
      </w:r>
      <w:ins w:id="0" w:author="BowdoinIT" w:date="2016-05-05T23:31:00Z">
        <w:r w:rsidR="00C33E0D">
          <w:rPr>
            <w:rFonts w:ascii="Garamond" w:hAnsi="Garamond"/>
          </w:rPr>
          <w:t>–</w:t>
        </w:r>
      </w:ins>
      <w:r w:rsidRPr="00C33E0D">
        <w:rPr>
          <w:rFonts w:ascii="Garamond" w:hAnsi="Garamond"/>
        </w:rPr>
        <w:t xml:space="preserve"> </w:t>
      </w:r>
      <w:r w:rsidR="00C33E0D">
        <w:rPr>
          <w:rFonts w:ascii="Garamond" w:hAnsi="Garamond"/>
        </w:rPr>
        <w:t>This file contains the Max simulation</w:t>
      </w:r>
      <w:r w:rsidRPr="00C33E0D">
        <w:rPr>
          <w:rFonts w:ascii="Garamond" w:hAnsi="Garamond"/>
        </w:rPr>
        <w:t xml:space="preserve"> and contains everything </w:t>
      </w:r>
      <w:r w:rsidR="00C33E0D">
        <w:rPr>
          <w:rFonts w:ascii="Garamond" w:hAnsi="Garamond"/>
        </w:rPr>
        <w:t>necessary to run the</w:t>
      </w:r>
      <w:r w:rsidR="00BF499D" w:rsidRPr="00C33E0D">
        <w:rPr>
          <w:rFonts w:ascii="Garamond" w:hAnsi="Garamond"/>
        </w:rPr>
        <w:t xml:space="preserve"> simulation</w:t>
      </w:r>
      <w:r w:rsidR="00C33E0D">
        <w:rPr>
          <w:rFonts w:ascii="Garamond" w:hAnsi="Garamond"/>
        </w:rPr>
        <w:t>,</w:t>
      </w:r>
      <w:r w:rsidR="00BF499D" w:rsidRPr="00C33E0D">
        <w:rPr>
          <w:rFonts w:ascii="Garamond" w:hAnsi="Garamond"/>
        </w:rPr>
        <w:t xml:space="preserve"> including the externa</w:t>
      </w:r>
      <w:r w:rsidR="003F15BF" w:rsidRPr="00C33E0D">
        <w:rPr>
          <w:rFonts w:ascii="Garamond" w:hAnsi="Garamond"/>
        </w:rPr>
        <w:t xml:space="preserve">l jitter </w:t>
      </w:r>
      <w:r w:rsidR="00187600">
        <w:rPr>
          <w:rFonts w:ascii="Garamond" w:hAnsi="Garamond"/>
        </w:rPr>
        <w:t xml:space="preserve">(which is what we coded) </w:t>
      </w:r>
      <w:r w:rsidR="003F15BF" w:rsidRPr="00C33E0D">
        <w:rPr>
          <w:rFonts w:ascii="Garamond" w:hAnsi="Garamond"/>
        </w:rPr>
        <w:t xml:space="preserve">object that is used in the simulation. </w:t>
      </w:r>
      <w:r w:rsidR="00E250E6" w:rsidRPr="00C33E0D">
        <w:rPr>
          <w:rFonts w:ascii="Garamond" w:hAnsi="Garamond"/>
        </w:rPr>
        <w:t xml:space="preserve">Instructions on running the simulation can be found in this file in </w:t>
      </w:r>
      <w:r w:rsidR="00DE19CF" w:rsidRPr="00C33E0D">
        <w:rPr>
          <w:rFonts w:ascii="Garamond" w:hAnsi="Garamond"/>
        </w:rPr>
        <w:t>Presentation Mode.</w:t>
      </w:r>
      <w:r w:rsidR="00EF5A99">
        <w:rPr>
          <w:rFonts w:ascii="Garamond" w:hAnsi="Garamond"/>
        </w:rPr>
        <w:t xml:space="preserve"> For more information about </w:t>
      </w:r>
      <w:r w:rsidR="00EC2FE8">
        <w:rPr>
          <w:rFonts w:ascii="Garamond" w:hAnsi="Garamond"/>
        </w:rPr>
        <w:t xml:space="preserve">the external object, </w:t>
      </w:r>
      <w:r w:rsidR="00EF5A99">
        <w:rPr>
          <w:rFonts w:ascii="Garamond" w:hAnsi="Garamond"/>
        </w:rPr>
        <w:t xml:space="preserve">refer to </w:t>
      </w:r>
      <w:r w:rsidR="00EF5A99">
        <w:rPr>
          <w:rFonts w:ascii="Garamond" w:hAnsi="Garamond"/>
          <w:i/>
        </w:rPr>
        <w:t xml:space="preserve">jit.boids3d.mxo </w:t>
      </w:r>
      <w:r w:rsidR="00EC2FE8">
        <w:rPr>
          <w:rFonts w:ascii="Garamond" w:hAnsi="Garamond"/>
        </w:rPr>
        <w:t>under the Other section of Directory Structure.</w:t>
      </w:r>
    </w:p>
    <w:p w14:paraId="730D46CC" w14:textId="77777777" w:rsidR="00011CF4" w:rsidRPr="00C33E0D" w:rsidRDefault="00011CF4">
      <w:pPr>
        <w:rPr>
          <w:rFonts w:ascii="Garamond" w:hAnsi="Garamond"/>
        </w:rPr>
      </w:pPr>
    </w:p>
    <w:p w14:paraId="1340DA59" w14:textId="36A20AD7" w:rsidR="00064682" w:rsidRPr="00C33E0D" w:rsidRDefault="00011CF4">
      <w:pPr>
        <w:rPr>
          <w:rFonts w:ascii="Garamond" w:hAnsi="Garamond"/>
        </w:rPr>
      </w:pPr>
      <w:proofErr w:type="spellStart"/>
      <w:r w:rsidRPr="00C33E0D">
        <w:rPr>
          <w:rFonts w:ascii="Garamond" w:hAnsi="Garamond"/>
          <w:i/>
        </w:rPr>
        <w:t>FlockParamUI_XX-XX.maxpat</w:t>
      </w:r>
      <w:proofErr w:type="spellEnd"/>
      <w:r w:rsidRPr="00C33E0D">
        <w:rPr>
          <w:rFonts w:ascii="Garamond" w:hAnsi="Garamond"/>
        </w:rPr>
        <w:t xml:space="preserve"> - </w:t>
      </w:r>
      <w:r w:rsidR="00A55CC2" w:rsidRPr="00C33E0D">
        <w:rPr>
          <w:rFonts w:ascii="Garamond" w:hAnsi="Garamond"/>
        </w:rPr>
        <w:t xml:space="preserve">This is a max patch that is embedded in the </w:t>
      </w:r>
      <w:proofErr w:type="spellStart"/>
      <w:r w:rsidR="00A55CC2" w:rsidRPr="00C33E0D">
        <w:rPr>
          <w:rFonts w:ascii="Garamond" w:hAnsi="Garamond"/>
          <w:i/>
        </w:rPr>
        <w:t>ControlPanel</w:t>
      </w:r>
      <w:proofErr w:type="spellEnd"/>
      <w:r w:rsidR="00A55CC2" w:rsidRPr="00C33E0D">
        <w:rPr>
          <w:rFonts w:ascii="Garamond" w:hAnsi="Garamond"/>
        </w:rPr>
        <w:t xml:space="preserve"> patch. </w:t>
      </w:r>
      <w:r w:rsidR="00275044" w:rsidRPr="00C33E0D">
        <w:rPr>
          <w:rFonts w:ascii="Garamond" w:hAnsi="Garamond"/>
        </w:rPr>
        <w:t>Contains the number fields for all the p</w:t>
      </w:r>
      <w:r w:rsidR="00742B58" w:rsidRPr="00C33E0D">
        <w:rPr>
          <w:rFonts w:ascii="Garamond" w:hAnsi="Garamond"/>
        </w:rPr>
        <w:t>arameters of a flock and packages when a parameter is changed in the Control Panel</w:t>
      </w:r>
      <w:r w:rsidR="00C33E0D">
        <w:rPr>
          <w:rFonts w:ascii="Garamond" w:hAnsi="Garamond"/>
        </w:rPr>
        <w:t xml:space="preserve"> so it can be</w:t>
      </w:r>
      <w:r w:rsidR="002A62DA" w:rsidRPr="00C33E0D">
        <w:rPr>
          <w:rFonts w:ascii="Garamond" w:hAnsi="Garamond"/>
        </w:rPr>
        <w:t xml:space="preserve"> sent to the external object. </w:t>
      </w:r>
      <w:r w:rsidR="00C33E0D">
        <w:rPr>
          <w:rFonts w:ascii="Garamond" w:hAnsi="Garamond"/>
        </w:rPr>
        <w:t>(i.e.</w:t>
      </w:r>
      <w:r w:rsidR="002A62DA" w:rsidRPr="00C33E0D">
        <w:rPr>
          <w:rFonts w:ascii="Garamond" w:hAnsi="Garamond"/>
        </w:rPr>
        <w:t xml:space="preserve"> </w:t>
      </w:r>
      <w:r w:rsidR="00064682" w:rsidRPr="00C33E0D">
        <w:rPr>
          <w:rFonts w:ascii="Garamond" w:hAnsi="Garamond"/>
        </w:rPr>
        <w:t>Changing the speed of the first flock to 5.0 would produce the message: 'speed 5.0 1', where 5.0 is the new speed for this flock, and 1 is the flock whose speed will be updated</w:t>
      </w:r>
      <w:r w:rsidR="00C33E0D">
        <w:rPr>
          <w:rFonts w:ascii="Garamond" w:hAnsi="Garamond"/>
        </w:rPr>
        <w:t>.)</w:t>
      </w:r>
    </w:p>
    <w:p w14:paraId="327CC0DF" w14:textId="77777777" w:rsidR="002A55FA" w:rsidRPr="00C33E0D" w:rsidRDefault="002A55FA">
      <w:pPr>
        <w:rPr>
          <w:rFonts w:ascii="Garamond" w:hAnsi="Garamond"/>
        </w:rPr>
      </w:pPr>
    </w:p>
    <w:p w14:paraId="2322C7D3" w14:textId="0858A406" w:rsidR="004016A7" w:rsidRPr="00C33E0D" w:rsidRDefault="004016A7">
      <w:pPr>
        <w:rPr>
          <w:rFonts w:ascii="Garamond" w:hAnsi="Garamond"/>
          <w:b/>
        </w:rPr>
      </w:pPr>
      <w:r w:rsidRPr="00C33E0D">
        <w:rPr>
          <w:rFonts w:ascii="Garamond" w:hAnsi="Garamond"/>
          <w:b/>
        </w:rPr>
        <w:t xml:space="preserve">Code: </w:t>
      </w:r>
    </w:p>
    <w:p w14:paraId="76FFFA95" w14:textId="53AB7B05" w:rsidR="002A55FA" w:rsidRPr="00C33E0D" w:rsidRDefault="00D123BE">
      <w:pPr>
        <w:rPr>
          <w:rFonts w:ascii="Garamond" w:hAnsi="Garamond"/>
        </w:rPr>
      </w:pPr>
      <w:r w:rsidRPr="00C33E0D">
        <w:rPr>
          <w:rFonts w:ascii="Garamond" w:hAnsi="Garamond"/>
          <w:i/>
        </w:rPr>
        <w:t>XX-</w:t>
      </w:r>
      <w:proofErr w:type="spellStart"/>
      <w:r w:rsidRPr="00C33E0D">
        <w:rPr>
          <w:rFonts w:ascii="Garamond" w:hAnsi="Garamond"/>
          <w:i/>
        </w:rPr>
        <w:t>XX_Code</w:t>
      </w:r>
      <w:proofErr w:type="spellEnd"/>
      <w:r w:rsidRPr="00C33E0D">
        <w:rPr>
          <w:rFonts w:ascii="Garamond" w:hAnsi="Garamond"/>
        </w:rPr>
        <w:t xml:space="preserve"> </w:t>
      </w:r>
      <w:r w:rsidR="009508DE" w:rsidRPr="00C33E0D">
        <w:rPr>
          <w:rFonts w:ascii="Garamond" w:hAnsi="Garamond"/>
        </w:rPr>
        <w:t xml:space="preserve">- </w:t>
      </w:r>
      <w:r w:rsidR="00DE73B1" w:rsidRPr="00C33E0D">
        <w:rPr>
          <w:rFonts w:ascii="Garamond" w:hAnsi="Garamond"/>
        </w:rPr>
        <w:t xml:space="preserve">This directory contains the code for the jitter external, </w:t>
      </w:r>
      <w:r w:rsidR="00DE73B1" w:rsidRPr="00C33E0D">
        <w:rPr>
          <w:rFonts w:ascii="Garamond" w:hAnsi="Garamond"/>
          <w:i/>
        </w:rPr>
        <w:t>jit.boids3d.mxo</w:t>
      </w:r>
      <w:r w:rsidR="00DE73B1" w:rsidRPr="00C33E0D">
        <w:rPr>
          <w:rFonts w:ascii="Garamond" w:hAnsi="Garamond"/>
        </w:rPr>
        <w:t xml:space="preserve">, which </w:t>
      </w:r>
      <w:r w:rsidR="007B7ADE" w:rsidRPr="00C33E0D">
        <w:rPr>
          <w:rFonts w:ascii="Garamond" w:hAnsi="Garamond"/>
        </w:rPr>
        <w:t xml:space="preserve">performs updates to the </w:t>
      </w:r>
      <w:proofErr w:type="spellStart"/>
      <w:r w:rsidR="007B7ADE" w:rsidRPr="00C33E0D">
        <w:rPr>
          <w:rFonts w:ascii="Garamond" w:hAnsi="Garamond"/>
        </w:rPr>
        <w:t>boids</w:t>
      </w:r>
      <w:proofErr w:type="spellEnd"/>
      <w:r w:rsidR="007B7ADE" w:rsidRPr="00C33E0D">
        <w:rPr>
          <w:rFonts w:ascii="Garamond" w:hAnsi="Garamond"/>
        </w:rPr>
        <w:t xml:space="preserve">. Opening </w:t>
      </w:r>
      <w:r w:rsidR="007B7ADE" w:rsidRPr="00C33E0D">
        <w:rPr>
          <w:rFonts w:ascii="Garamond" w:hAnsi="Garamond"/>
          <w:i/>
        </w:rPr>
        <w:t xml:space="preserve">jit.boids3d.xcodeproj </w:t>
      </w:r>
      <w:r w:rsidR="00C95DEF" w:rsidRPr="00C33E0D">
        <w:rPr>
          <w:rFonts w:ascii="Garamond" w:hAnsi="Garamond"/>
        </w:rPr>
        <w:t xml:space="preserve">will allow you to make changes to the code which can then </w:t>
      </w:r>
      <w:r w:rsidR="00D61F1B" w:rsidRPr="00C33E0D">
        <w:rPr>
          <w:rFonts w:ascii="Garamond" w:hAnsi="Garamond"/>
        </w:rPr>
        <w:t>be compiled into a new external (For compilation</w:t>
      </w:r>
      <w:r w:rsidR="00334A0B" w:rsidRPr="00C33E0D">
        <w:rPr>
          <w:rFonts w:ascii="Garamond" w:hAnsi="Garamond"/>
        </w:rPr>
        <w:t xml:space="preserve"> instructions</w:t>
      </w:r>
      <w:r w:rsidR="00D61F1B" w:rsidRPr="00C33E0D">
        <w:rPr>
          <w:rFonts w:ascii="Garamond" w:hAnsi="Garamond"/>
        </w:rPr>
        <w:t xml:space="preserve">, refer to </w:t>
      </w:r>
      <w:r w:rsidR="0035496A" w:rsidRPr="00C33E0D">
        <w:rPr>
          <w:rFonts w:ascii="Garamond" w:hAnsi="Garamond"/>
        </w:rPr>
        <w:t xml:space="preserve">the User Manual in the </w:t>
      </w:r>
      <w:r w:rsidR="0035496A" w:rsidRPr="00C33E0D">
        <w:rPr>
          <w:rFonts w:ascii="Garamond" w:hAnsi="Garamond"/>
          <w:i/>
        </w:rPr>
        <w:t>Help/</w:t>
      </w:r>
      <w:r w:rsidR="0035496A" w:rsidRPr="00C33E0D">
        <w:rPr>
          <w:rFonts w:ascii="Garamond" w:hAnsi="Garamond"/>
        </w:rPr>
        <w:t xml:space="preserve"> directory)</w:t>
      </w:r>
    </w:p>
    <w:p w14:paraId="0902FBF7" w14:textId="5B868BBB" w:rsidR="00AC3DC0" w:rsidRPr="00C33E0D" w:rsidRDefault="00334A0B">
      <w:pPr>
        <w:rPr>
          <w:rFonts w:ascii="Garamond" w:hAnsi="Garamond"/>
        </w:rPr>
      </w:pPr>
      <w:r w:rsidRPr="00C33E0D">
        <w:rPr>
          <w:rFonts w:ascii="Garamond" w:hAnsi="Garamond"/>
        </w:rPr>
        <w:t xml:space="preserve"> </w:t>
      </w:r>
    </w:p>
    <w:p w14:paraId="585575D1" w14:textId="04F0A2E1" w:rsidR="00247100" w:rsidRPr="00C33E0D" w:rsidRDefault="00247100">
      <w:pPr>
        <w:rPr>
          <w:rFonts w:ascii="Garamond" w:hAnsi="Garamond"/>
        </w:rPr>
      </w:pPr>
      <w:r w:rsidRPr="00C33E0D">
        <w:rPr>
          <w:rFonts w:ascii="Garamond" w:hAnsi="Garamond"/>
          <w:i/>
        </w:rPr>
        <w:t xml:space="preserve">Dependencies </w:t>
      </w:r>
      <w:r w:rsidRPr="00C33E0D">
        <w:rPr>
          <w:rFonts w:ascii="Garamond" w:hAnsi="Garamond"/>
        </w:rPr>
        <w:t xml:space="preserve">- </w:t>
      </w:r>
      <w:r w:rsidR="00D01E78" w:rsidRPr="00C33E0D">
        <w:rPr>
          <w:rFonts w:ascii="Garamond" w:hAnsi="Garamond"/>
        </w:rPr>
        <w:t xml:space="preserve">This directory contains various Jitter and Max header files that are required to compile the external. This directory </w:t>
      </w:r>
      <w:r w:rsidR="00A11D62" w:rsidRPr="00C33E0D">
        <w:rPr>
          <w:rFonts w:ascii="Garamond" w:hAnsi="Garamond"/>
        </w:rPr>
        <w:t>should</w:t>
      </w:r>
      <w:r w:rsidR="00D01E78" w:rsidRPr="00C33E0D">
        <w:rPr>
          <w:rFonts w:ascii="Garamond" w:hAnsi="Garamond"/>
        </w:rPr>
        <w:t xml:space="preserve"> remain unchanged.</w:t>
      </w:r>
    </w:p>
    <w:p w14:paraId="08CB9391" w14:textId="77777777" w:rsidR="00CB221A" w:rsidRPr="00C33E0D" w:rsidRDefault="00CB221A">
      <w:pPr>
        <w:rPr>
          <w:rFonts w:ascii="Garamond" w:hAnsi="Garamond"/>
        </w:rPr>
      </w:pPr>
    </w:p>
    <w:p w14:paraId="4B9940C3" w14:textId="515656B9" w:rsidR="004016A7" w:rsidRPr="00C33E0D" w:rsidRDefault="004016A7">
      <w:pPr>
        <w:rPr>
          <w:rFonts w:ascii="Garamond" w:hAnsi="Garamond"/>
          <w:b/>
        </w:rPr>
      </w:pPr>
      <w:r w:rsidRPr="00C33E0D">
        <w:rPr>
          <w:rFonts w:ascii="Garamond" w:hAnsi="Garamond"/>
          <w:b/>
        </w:rPr>
        <w:t>Help Files:</w:t>
      </w:r>
    </w:p>
    <w:p w14:paraId="69C86E70" w14:textId="08D6C5C9" w:rsidR="00C632BA" w:rsidRPr="00C33E0D" w:rsidRDefault="00216A6C">
      <w:pPr>
        <w:rPr>
          <w:rFonts w:ascii="Garamond" w:hAnsi="Garamond"/>
        </w:rPr>
      </w:pPr>
      <w:r w:rsidRPr="00C33E0D">
        <w:rPr>
          <w:rFonts w:ascii="Garamond" w:hAnsi="Garamond"/>
          <w:i/>
        </w:rPr>
        <w:t xml:space="preserve">Help </w:t>
      </w:r>
      <w:r w:rsidRPr="00C33E0D">
        <w:rPr>
          <w:rFonts w:ascii="Garamond" w:hAnsi="Garamond"/>
          <w:i/>
        </w:rPr>
        <w:softHyphen/>
        <w:t xml:space="preserve">- </w:t>
      </w:r>
      <w:r w:rsidRPr="00C33E0D">
        <w:rPr>
          <w:rFonts w:ascii="Garamond" w:hAnsi="Garamond"/>
        </w:rPr>
        <w:t>Contains various instructions and help files that are useful for running and understanding the</w:t>
      </w:r>
      <w:r w:rsidR="00C632BA" w:rsidRPr="00C33E0D">
        <w:rPr>
          <w:rFonts w:ascii="Garamond" w:hAnsi="Garamond"/>
        </w:rPr>
        <w:t xml:space="preserve"> simulation and external object.</w:t>
      </w:r>
    </w:p>
    <w:p w14:paraId="76AD2BE2" w14:textId="77777777" w:rsidR="00C632BA" w:rsidRPr="00C33E0D" w:rsidRDefault="00C632BA" w:rsidP="00C632BA">
      <w:pPr>
        <w:rPr>
          <w:rFonts w:ascii="Garamond" w:hAnsi="Garamond"/>
        </w:rPr>
      </w:pPr>
    </w:p>
    <w:p w14:paraId="6C7964E0" w14:textId="77777777" w:rsidR="00C632BA" w:rsidRPr="00C33E0D" w:rsidRDefault="00C632BA" w:rsidP="00C632BA">
      <w:pPr>
        <w:rPr>
          <w:rFonts w:ascii="Garamond" w:hAnsi="Garamond"/>
        </w:rPr>
      </w:pPr>
      <w:r w:rsidRPr="00C33E0D">
        <w:rPr>
          <w:rFonts w:ascii="Garamond" w:hAnsi="Garamond"/>
          <w:i/>
        </w:rPr>
        <w:t xml:space="preserve">README.md </w:t>
      </w:r>
      <w:r w:rsidRPr="00C33E0D">
        <w:rPr>
          <w:rFonts w:ascii="Garamond" w:hAnsi="Garamond"/>
        </w:rPr>
        <w:t xml:space="preserve">-  A markdown file for </w:t>
      </w:r>
      <w:proofErr w:type="spellStart"/>
      <w:r w:rsidRPr="00C33E0D">
        <w:rPr>
          <w:rFonts w:ascii="Garamond" w:hAnsi="Garamond"/>
        </w:rPr>
        <w:t>GitHub</w:t>
      </w:r>
      <w:proofErr w:type="spellEnd"/>
      <w:r w:rsidRPr="00C33E0D">
        <w:rPr>
          <w:rFonts w:ascii="Garamond" w:hAnsi="Garamond"/>
        </w:rPr>
        <w:t xml:space="preserve"> containing general information about anticipated future work. </w:t>
      </w:r>
    </w:p>
    <w:p w14:paraId="4941A6EA" w14:textId="77777777" w:rsidR="00C632BA" w:rsidRPr="00C33E0D" w:rsidRDefault="00C632BA">
      <w:pPr>
        <w:rPr>
          <w:rFonts w:ascii="Garamond" w:hAnsi="Garamond"/>
        </w:rPr>
      </w:pPr>
    </w:p>
    <w:p w14:paraId="28C878A7" w14:textId="6A222D76" w:rsidR="00F26C0B" w:rsidRPr="00C33E0D" w:rsidRDefault="009F1017">
      <w:pPr>
        <w:rPr>
          <w:rFonts w:ascii="Garamond" w:hAnsi="Garamond"/>
          <w:b/>
        </w:rPr>
      </w:pPr>
      <w:r w:rsidRPr="00C33E0D">
        <w:rPr>
          <w:rFonts w:ascii="Garamond" w:hAnsi="Garamond"/>
          <w:b/>
        </w:rPr>
        <w:t>Other:</w:t>
      </w:r>
    </w:p>
    <w:p w14:paraId="46CB89B3" w14:textId="28AEED6F" w:rsidR="00D92B82" w:rsidRPr="00C33E0D" w:rsidRDefault="00F26C0B">
      <w:pPr>
        <w:rPr>
          <w:rFonts w:ascii="Garamond" w:hAnsi="Garamond"/>
        </w:rPr>
      </w:pPr>
      <w:r w:rsidRPr="00C33E0D">
        <w:rPr>
          <w:rFonts w:ascii="Garamond" w:hAnsi="Garamond"/>
          <w:i/>
        </w:rPr>
        <w:t xml:space="preserve">jit.boids3d.mxo </w:t>
      </w:r>
      <w:r w:rsidRPr="00C33E0D">
        <w:rPr>
          <w:rFonts w:ascii="Garamond" w:hAnsi="Garamond"/>
        </w:rPr>
        <w:t xml:space="preserve">- The </w:t>
      </w:r>
      <w:r w:rsidR="00F625C1" w:rsidRPr="00C33E0D">
        <w:rPr>
          <w:rFonts w:ascii="Garamond" w:hAnsi="Garamond"/>
        </w:rPr>
        <w:t xml:space="preserve">compiled </w:t>
      </w:r>
      <w:r w:rsidR="006826ED" w:rsidRPr="00C33E0D">
        <w:rPr>
          <w:rFonts w:ascii="Garamond" w:hAnsi="Garamond"/>
        </w:rPr>
        <w:t xml:space="preserve">jitter external object from the code in the </w:t>
      </w:r>
      <w:r w:rsidR="006826ED" w:rsidRPr="00C33E0D">
        <w:rPr>
          <w:rFonts w:ascii="Garamond" w:hAnsi="Garamond"/>
          <w:i/>
        </w:rPr>
        <w:t>XX-</w:t>
      </w:r>
      <w:proofErr w:type="spellStart"/>
      <w:r w:rsidR="006826ED" w:rsidRPr="00C33E0D">
        <w:rPr>
          <w:rFonts w:ascii="Garamond" w:hAnsi="Garamond"/>
          <w:i/>
        </w:rPr>
        <w:t>XX_Code</w:t>
      </w:r>
      <w:proofErr w:type="spellEnd"/>
      <w:r w:rsidR="006826ED" w:rsidRPr="00C33E0D">
        <w:rPr>
          <w:rFonts w:ascii="Garamond" w:hAnsi="Garamond"/>
          <w:i/>
        </w:rPr>
        <w:t xml:space="preserve"> </w:t>
      </w:r>
      <w:r w:rsidR="006826ED" w:rsidRPr="00C33E0D">
        <w:rPr>
          <w:rFonts w:ascii="Garamond" w:hAnsi="Garamond"/>
        </w:rPr>
        <w:t xml:space="preserve">directory. </w:t>
      </w:r>
      <w:r w:rsidR="008A34FD" w:rsidRPr="00C33E0D">
        <w:rPr>
          <w:rFonts w:ascii="Garamond" w:hAnsi="Garamond"/>
        </w:rPr>
        <w:t xml:space="preserve">This file is used in the </w:t>
      </w:r>
      <w:r w:rsidR="00822006" w:rsidRPr="00C33E0D">
        <w:rPr>
          <w:rFonts w:ascii="Garamond" w:hAnsi="Garamond"/>
        </w:rPr>
        <w:t xml:space="preserve">Control Panel to perform updates on the </w:t>
      </w:r>
      <w:proofErr w:type="spellStart"/>
      <w:r w:rsidR="00822006" w:rsidRPr="00C33E0D">
        <w:rPr>
          <w:rFonts w:ascii="Garamond" w:hAnsi="Garamond"/>
        </w:rPr>
        <w:t>boids</w:t>
      </w:r>
      <w:proofErr w:type="spellEnd"/>
      <w:r w:rsidR="00822006" w:rsidRPr="00C33E0D">
        <w:rPr>
          <w:rFonts w:ascii="Garamond" w:hAnsi="Garamond"/>
        </w:rPr>
        <w:t>.</w:t>
      </w:r>
      <w:r w:rsidR="00EC2FE8">
        <w:rPr>
          <w:rFonts w:ascii="Garamond" w:hAnsi="Garamond"/>
        </w:rPr>
        <w:t xml:space="preserve"> This is recognized as a Max object in Max, and behaves the same as all Max objects. For more information on how to interact with the object, refer to </w:t>
      </w:r>
      <w:r w:rsidR="00EC2FE8" w:rsidRPr="00187600">
        <w:rPr>
          <w:rFonts w:ascii="Garamond" w:hAnsi="Garamond"/>
          <w:b/>
        </w:rPr>
        <w:t>Section V: External Outlets</w:t>
      </w:r>
    </w:p>
    <w:p w14:paraId="6D24628B" w14:textId="77777777" w:rsidR="00D92B82" w:rsidRPr="00C33E0D" w:rsidRDefault="00D92B82">
      <w:pPr>
        <w:rPr>
          <w:rFonts w:ascii="Garamond" w:hAnsi="Garamond"/>
        </w:rPr>
      </w:pPr>
    </w:p>
    <w:p w14:paraId="2690B218" w14:textId="1E9048DA" w:rsidR="00176197" w:rsidRPr="00C33E0D" w:rsidRDefault="00D92B82">
      <w:pPr>
        <w:rPr>
          <w:rFonts w:ascii="Garamond" w:hAnsi="Garamond"/>
        </w:rPr>
      </w:pPr>
      <w:proofErr w:type="spellStart"/>
      <w:r w:rsidRPr="00C33E0D">
        <w:rPr>
          <w:rFonts w:ascii="Garamond" w:hAnsi="Garamond"/>
          <w:i/>
        </w:rPr>
        <w:t>paramPreset.json</w:t>
      </w:r>
      <w:proofErr w:type="spellEnd"/>
      <w:r w:rsidRPr="00C33E0D">
        <w:rPr>
          <w:rFonts w:ascii="Garamond" w:hAnsi="Garamond"/>
          <w:i/>
        </w:rPr>
        <w:t xml:space="preserve"> </w:t>
      </w:r>
      <w:r w:rsidR="00176197" w:rsidRPr="00C33E0D">
        <w:rPr>
          <w:rFonts w:ascii="Garamond" w:hAnsi="Garamond"/>
        </w:rPr>
        <w:t xml:space="preserve">- </w:t>
      </w:r>
      <w:r w:rsidRPr="00C33E0D">
        <w:rPr>
          <w:rFonts w:ascii="Garamond" w:hAnsi="Garamond"/>
        </w:rPr>
        <w:t xml:space="preserve">A JSON object containing preset </w:t>
      </w:r>
      <w:r w:rsidR="003E7B20" w:rsidRPr="00C33E0D">
        <w:rPr>
          <w:rFonts w:ascii="Garamond" w:hAnsi="Garamond"/>
        </w:rPr>
        <w:t xml:space="preserve">flock behaviors. </w:t>
      </w:r>
      <w:r w:rsidR="003D6828" w:rsidRPr="00C33E0D">
        <w:rPr>
          <w:rFonts w:ascii="Garamond" w:hAnsi="Garamond"/>
        </w:rPr>
        <w:t>Interacting with this file is not necessary, it is automatically loaded into the presets section of the Control Panel upon startup and presets can be saved within the Control Panel.</w:t>
      </w:r>
    </w:p>
    <w:p w14:paraId="7929A894" w14:textId="77777777" w:rsidR="006D5419" w:rsidRPr="00C33E0D" w:rsidRDefault="006D5419">
      <w:pPr>
        <w:rPr>
          <w:rFonts w:ascii="Garamond" w:hAnsi="Garamond"/>
        </w:rPr>
      </w:pPr>
    </w:p>
    <w:p w14:paraId="42A14071" w14:textId="77777777" w:rsidR="008B28AE" w:rsidRPr="00C33E0D" w:rsidRDefault="008B28AE">
      <w:pPr>
        <w:rPr>
          <w:rFonts w:ascii="Garamond" w:hAnsi="Garamond"/>
        </w:rPr>
      </w:pPr>
    </w:p>
    <w:p w14:paraId="2508BE9C" w14:textId="5B852D1A" w:rsidR="008B562A" w:rsidRPr="008B562A" w:rsidRDefault="006D5419">
      <w:pPr>
        <w:rPr>
          <w:rFonts w:ascii="Garamond" w:hAnsi="Garamond"/>
          <w:b/>
          <w:sz w:val="28"/>
          <w:szCs w:val="28"/>
        </w:rPr>
      </w:pPr>
      <w:r w:rsidRPr="00C33E0D">
        <w:rPr>
          <w:rFonts w:ascii="Garamond" w:hAnsi="Garamond"/>
          <w:b/>
          <w:sz w:val="28"/>
          <w:szCs w:val="28"/>
        </w:rPr>
        <w:t xml:space="preserve">II. </w:t>
      </w:r>
      <w:r w:rsidR="008B28AE" w:rsidRPr="00C33E0D">
        <w:rPr>
          <w:rFonts w:ascii="Garamond" w:hAnsi="Garamond"/>
          <w:b/>
          <w:sz w:val="28"/>
          <w:szCs w:val="28"/>
        </w:rPr>
        <w:t>Jitter External Data Structures</w:t>
      </w:r>
    </w:p>
    <w:p w14:paraId="3F3200DF" w14:textId="3194C90C" w:rsidR="008B28AE" w:rsidRPr="00C33E0D" w:rsidRDefault="008B28AE">
      <w:pPr>
        <w:rPr>
          <w:rFonts w:ascii="Garamond" w:hAnsi="Garamond"/>
        </w:rPr>
      </w:pPr>
      <w:r w:rsidRPr="00C33E0D">
        <w:rPr>
          <w:rFonts w:ascii="Garamond" w:hAnsi="Garamond"/>
        </w:rPr>
        <w:t xml:space="preserve">This section contains info about the data structures used in the </w:t>
      </w:r>
      <w:r w:rsidRPr="00C33E0D">
        <w:rPr>
          <w:rFonts w:ascii="Garamond" w:hAnsi="Garamond"/>
          <w:i/>
        </w:rPr>
        <w:t>jit.boids3d.mxo</w:t>
      </w:r>
      <w:r w:rsidRPr="00C33E0D">
        <w:rPr>
          <w:rFonts w:ascii="Garamond" w:hAnsi="Garamond"/>
        </w:rPr>
        <w:t xml:space="preserve"> object</w:t>
      </w:r>
      <w:r w:rsidR="00312FC0" w:rsidRPr="00C33E0D">
        <w:rPr>
          <w:rFonts w:ascii="Garamond" w:hAnsi="Garamond"/>
        </w:rPr>
        <w:t xml:space="preserve">. This code can be found in the </w:t>
      </w:r>
      <w:proofErr w:type="spellStart"/>
      <w:r w:rsidR="00312FC0" w:rsidRPr="00C33E0D">
        <w:rPr>
          <w:rFonts w:ascii="Garamond" w:hAnsi="Garamond"/>
        </w:rPr>
        <w:t>XCode</w:t>
      </w:r>
      <w:proofErr w:type="spellEnd"/>
      <w:r w:rsidR="00312FC0" w:rsidRPr="00C33E0D">
        <w:rPr>
          <w:rFonts w:ascii="Garamond" w:hAnsi="Garamond"/>
        </w:rPr>
        <w:t xml:space="preserve"> project in the </w:t>
      </w:r>
      <w:r w:rsidR="00312FC0" w:rsidRPr="00C33E0D">
        <w:rPr>
          <w:rFonts w:ascii="Garamond" w:hAnsi="Garamond"/>
          <w:i/>
        </w:rPr>
        <w:t>XX-</w:t>
      </w:r>
      <w:proofErr w:type="spellStart"/>
      <w:r w:rsidR="00312FC0" w:rsidRPr="00C33E0D">
        <w:rPr>
          <w:rFonts w:ascii="Garamond" w:hAnsi="Garamond"/>
          <w:i/>
        </w:rPr>
        <w:t>XX_Code</w:t>
      </w:r>
      <w:proofErr w:type="spellEnd"/>
      <w:r w:rsidR="00312FC0" w:rsidRPr="00C33E0D">
        <w:rPr>
          <w:rFonts w:ascii="Garamond" w:hAnsi="Garamond"/>
          <w:i/>
        </w:rPr>
        <w:t>/</w:t>
      </w:r>
      <w:r w:rsidR="00312FC0" w:rsidRPr="00C33E0D">
        <w:rPr>
          <w:rFonts w:ascii="Garamond" w:hAnsi="Garamond"/>
        </w:rPr>
        <w:t xml:space="preserve"> directory.</w:t>
      </w:r>
      <w:r w:rsidR="008B562A">
        <w:rPr>
          <w:rFonts w:ascii="Garamond" w:hAnsi="Garamond"/>
        </w:rPr>
        <w:t xml:space="preserve"> It is coded in C.</w:t>
      </w:r>
    </w:p>
    <w:p w14:paraId="475C11E1" w14:textId="77777777" w:rsidR="007D7CB0" w:rsidRPr="00C33E0D" w:rsidRDefault="007D7CB0">
      <w:pPr>
        <w:rPr>
          <w:rFonts w:ascii="Garamond" w:hAnsi="Garamond"/>
        </w:rPr>
      </w:pPr>
    </w:p>
    <w:p w14:paraId="22C35732" w14:textId="5246FD3C" w:rsidR="007D7CB0" w:rsidRPr="00C33E0D" w:rsidRDefault="007D7CB0">
      <w:pPr>
        <w:rPr>
          <w:rFonts w:ascii="Garamond" w:hAnsi="Garamond"/>
          <w:b/>
        </w:rPr>
      </w:pPr>
      <w:r w:rsidRPr="00C33E0D">
        <w:rPr>
          <w:rFonts w:ascii="Garamond" w:hAnsi="Garamond"/>
          <w:b/>
        </w:rPr>
        <w:t>Flock Parameters:</w:t>
      </w:r>
    </w:p>
    <w:p w14:paraId="6188A5A1" w14:textId="5A39197E" w:rsidR="007D7CB0" w:rsidRPr="00C33E0D" w:rsidRDefault="00E37991">
      <w:pPr>
        <w:rPr>
          <w:rFonts w:ascii="Garamond" w:hAnsi="Garamond"/>
        </w:rPr>
      </w:pPr>
      <w:r w:rsidRPr="00C33E0D">
        <w:rPr>
          <w:rFonts w:ascii="Garamond" w:hAnsi="Garamond"/>
        </w:rPr>
        <w:t xml:space="preserve">The </w:t>
      </w:r>
      <w:r w:rsidR="00653CBD" w:rsidRPr="00C33E0D">
        <w:rPr>
          <w:rFonts w:ascii="Garamond" w:hAnsi="Garamond"/>
        </w:rPr>
        <w:t xml:space="preserve">flock-specific </w:t>
      </w:r>
      <w:r w:rsidRPr="00C33E0D">
        <w:rPr>
          <w:rFonts w:ascii="Garamond" w:hAnsi="Garamond"/>
        </w:rPr>
        <w:t xml:space="preserve">parameters for the flocks are stored in arrays of size </w:t>
      </w:r>
      <w:r w:rsidR="003D007D" w:rsidRPr="00C33E0D">
        <w:rPr>
          <w:rFonts w:ascii="Garamond" w:hAnsi="Garamond"/>
        </w:rPr>
        <w:t xml:space="preserve">6 (an index for each flock) in the </w:t>
      </w:r>
      <w:r w:rsidR="003103CE" w:rsidRPr="00C33E0D">
        <w:rPr>
          <w:rFonts w:ascii="Garamond" w:hAnsi="Garamond"/>
        </w:rPr>
        <w:t>jitter object</w:t>
      </w:r>
      <w:r w:rsidR="003D007D" w:rsidRPr="00C33E0D">
        <w:rPr>
          <w:rFonts w:ascii="Garamond" w:hAnsi="Garamond"/>
        </w:rPr>
        <w:t xml:space="preserve"> </w:t>
      </w:r>
      <w:proofErr w:type="spellStart"/>
      <w:r w:rsidR="003D007D" w:rsidRPr="00C33E0D">
        <w:rPr>
          <w:rFonts w:ascii="Garamond" w:hAnsi="Garamond"/>
        </w:rPr>
        <w:t>struct</w:t>
      </w:r>
      <w:proofErr w:type="spellEnd"/>
      <w:r w:rsidR="003D007D" w:rsidRPr="00C33E0D">
        <w:rPr>
          <w:rFonts w:ascii="Garamond" w:hAnsi="Garamond"/>
        </w:rPr>
        <w:t>.</w:t>
      </w:r>
    </w:p>
    <w:p w14:paraId="503CB782" w14:textId="77777777" w:rsidR="003D007D" w:rsidRPr="00C33E0D" w:rsidRDefault="003D007D">
      <w:pPr>
        <w:rPr>
          <w:rFonts w:ascii="Garamond" w:hAnsi="Garamond"/>
        </w:rPr>
      </w:pPr>
    </w:p>
    <w:p w14:paraId="26C85C75" w14:textId="5DC649FF" w:rsidR="003D007D" w:rsidRPr="00C33E0D" w:rsidRDefault="003D007D">
      <w:pPr>
        <w:rPr>
          <w:rFonts w:ascii="Garamond" w:hAnsi="Garamond"/>
        </w:rPr>
      </w:pPr>
      <w:r w:rsidRPr="00C33E0D">
        <w:rPr>
          <w:rFonts w:ascii="Garamond" w:hAnsi="Garamond"/>
        </w:rPr>
        <w:t>Example Code:</w:t>
      </w:r>
    </w:p>
    <w:p w14:paraId="08EBEBEB" w14:textId="77777777" w:rsidR="003D007D" w:rsidRPr="00C33E0D" w:rsidRDefault="003D007D">
      <w:pPr>
        <w:rPr>
          <w:rFonts w:ascii="Garamond" w:hAnsi="Garamond"/>
        </w:rPr>
      </w:pPr>
    </w:p>
    <w:p w14:paraId="277434B7" w14:textId="515221B9" w:rsidR="003103CE" w:rsidRPr="00C33E0D" w:rsidRDefault="003103CE">
      <w:pPr>
        <w:rPr>
          <w:rFonts w:ascii="Garamond" w:hAnsi="Garamond"/>
        </w:rPr>
      </w:pPr>
      <w:proofErr w:type="spellStart"/>
      <w:r w:rsidRPr="00C33E0D">
        <w:rPr>
          <w:rFonts w:ascii="Garamond" w:hAnsi="Garamond"/>
        </w:rPr>
        <w:t>typedef</w:t>
      </w:r>
      <w:proofErr w:type="spellEnd"/>
      <w:r w:rsidRPr="00C33E0D">
        <w:rPr>
          <w:rFonts w:ascii="Garamond" w:hAnsi="Garamond"/>
        </w:rPr>
        <w:t xml:space="preserve"> </w:t>
      </w:r>
      <w:proofErr w:type="spellStart"/>
      <w:r w:rsidRPr="00C33E0D">
        <w:rPr>
          <w:rFonts w:ascii="Garamond" w:hAnsi="Garamond"/>
        </w:rPr>
        <w:t>struct</w:t>
      </w:r>
      <w:proofErr w:type="spellEnd"/>
      <w:r w:rsidRPr="00C33E0D">
        <w:rPr>
          <w:rFonts w:ascii="Garamond" w:hAnsi="Garamond"/>
        </w:rPr>
        <w:t xml:space="preserve"> _jit_boids3d</w:t>
      </w:r>
    </w:p>
    <w:p w14:paraId="5B93D4A8" w14:textId="1A8AE19E" w:rsidR="003103CE" w:rsidRPr="00C33E0D" w:rsidRDefault="003103CE">
      <w:pPr>
        <w:rPr>
          <w:rFonts w:ascii="Garamond" w:hAnsi="Garamond"/>
        </w:rPr>
      </w:pPr>
      <w:r w:rsidRPr="00C33E0D">
        <w:rPr>
          <w:rFonts w:ascii="Garamond" w:hAnsi="Garamond"/>
        </w:rPr>
        <w:t>{</w:t>
      </w:r>
    </w:p>
    <w:p w14:paraId="56E4973D" w14:textId="433F3722" w:rsidR="003103CE" w:rsidRPr="00C33E0D" w:rsidRDefault="003103CE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 xml:space="preserve">double </w:t>
      </w:r>
      <w:proofErr w:type="spellStart"/>
      <w:r w:rsidRPr="00C33E0D">
        <w:rPr>
          <w:rFonts w:ascii="Garamond" w:hAnsi="Garamond"/>
        </w:rPr>
        <w:t>minspeed</w:t>
      </w:r>
      <w:proofErr w:type="spellEnd"/>
      <w:r w:rsidRPr="00C33E0D">
        <w:rPr>
          <w:rFonts w:ascii="Garamond" w:hAnsi="Garamond"/>
        </w:rPr>
        <w:t>[MAX_FLOCKS]</w:t>
      </w:r>
    </w:p>
    <w:p w14:paraId="2AB37FEB" w14:textId="6B32E83E" w:rsidR="003103CE" w:rsidRPr="00C33E0D" w:rsidRDefault="003103CE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 xml:space="preserve">double </w:t>
      </w:r>
      <w:proofErr w:type="spellStart"/>
      <w:r w:rsidRPr="00C33E0D">
        <w:rPr>
          <w:rFonts w:ascii="Garamond" w:hAnsi="Garamond"/>
        </w:rPr>
        <w:t>maxspeed</w:t>
      </w:r>
      <w:proofErr w:type="spellEnd"/>
      <w:r w:rsidRPr="00C33E0D">
        <w:rPr>
          <w:rFonts w:ascii="Garamond" w:hAnsi="Garamond"/>
        </w:rPr>
        <w:t>[MAX_FLOCKS]</w:t>
      </w:r>
    </w:p>
    <w:p w14:paraId="6C8C64EF" w14:textId="77777777" w:rsidR="00ED2A2E" w:rsidRPr="00C33E0D" w:rsidRDefault="00ED2A2E">
      <w:pPr>
        <w:rPr>
          <w:rFonts w:ascii="Garamond" w:hAnsi="Garamond"/>
        </w:rPr>
      </w:pPr>
    </w:p>
    <w:p w14:paraId="7FA2478A" w14:textId="0F9F77D7" w:rsidR="0030437E" w:rsidRPr="00C33E0D" w:rsidRDefault="0030437E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...</w:t>
      </w:r>
    </w:p>
    <w:p w14:paraId="5CFE37CC" w14:textId="1FAF7F4D" w:rsidR="003103CE" w:rsidRPr="00C33E0D" w:rsidRDefault="003103CE">
      <w:pPr>
        <w:rPr>
          <w:rFonts w:ascii="Garamond" w:hAnsi="Garamond"/>
        </w:rPr>
      </w:pPr>
      <w:r w:rsidRPr="00C33E0D">
        <w:rPr>
          <w:rFonts w:ascii="Garamond" w:hAnsi="Garamond"/>
        </w:rPr>
        <w:t>}</w:t>
      </w:r>
    </w:p>
    <w:p w14:paraId="7AC1C296" w14:textId="77777777" w:rsidR="00476FD8" w:rsidRPr="00C33E0D" w:rsidRDefault="00476FD8">
      <w:pPr>
        <w:rPr>
          <w:rFonts w:ascii="Garamond" w:hAnsi="Garamond"/>
        </w:rPr>
      </w:pPr>
    </w:p>
    <w:p w14:paraId="7652EBB3" w14:textId="662931EE" w:rsidR="00476FD8" w:rsidRPr="00C33E0D" w:rsidRDefault="00476FD8">
      <w:pPr>
        <w:rPr>
          <w:rFonts w:ascii="Garamond" w:hAnsi="Garamond"/>
        </w:rPr>
      </w:pPr>
      <w:r w:rsidRPr="00C33E0D">
        <w:rPr>
          <w:rFonts w:ascii="Garamond" w:hAnsi="Garamond"/>
        </w:rPr>
        <w:t>Note: the constant MAX_FLOCKS is set to 6</w:t>
      </w:r>
    </w:p>
    <w:p w14:paraId="3684955F" w14:textId="77777777" w:rsidR="00EF70D4" w:rsidRPr="00C33E0D" w:rsidRDefault="00EF70D4">
      <w:pPr>
        <w:rPr>
          <w:rFonts w:ascii="Garamond" w:hAnsi="Garamond"/>
        </w:rPr>
      </w:pPr>
    </w:p>
    <w:p w14:paraId="5EF4958C" w14:textId="77777777" w:rsidR="00ED2A2E" w:rsidRPr="00C33E0D" w:rsidRDefault="00EF70D4">
      <w:pPr>
        <w:rPr>
          <w:rFonts w:ascii="Garamond" w:hAnsi="Garamond"/>
          <w:b/>
        </w:rPr>
      </w:pPr>
      <w:proofErr w:type="spellStart"/>
      <w:r w:rsidRPr="00C33E0D">
        <w:rPr>
          <w:rFonts w:ascii="Garamond" w:hAnsi="Garamond"/>
          <w:b/>
        </w:rPr>
        <w:t>Boids</w:t>
      </w:r>
      <w:proofErr w:type="spellEnd"/>
      <w:r w:rsidRPr="00C33E0D">
        <w:rPr>
          <w:rFonts w:ascii="Garamond" w:hAnsi="Garamond"/>
          <w:b/>
        </w:rPr>
        <w:t>:</w:t>
      </w:r>
    </w:p>
    <w:p w14:paraId="17632260" w14:textId="4246D6B2" w:rsidR="00EF70D4" w:rsidRPr="00C33E0D" w:rsidRDefault="00A15253">
      <w:pPr>
        <w:rPr>
          <w:rFonts w:ascii="Garamond" w:hAnsi="Garamond"/>
        </w:rPr>
      </w:pPr>
      <w:proofErr w:type="spellStart"/>
      <w:r w:rsidRPr="00C33E0D">
        <w:rPr>
          <w:rFonts w:ascii="Garamond" w:hAnsi="Garamond"/>
        </w:rPr>
        <w:t>Boids</w:t>
      </w:r>
      <w:proofErr w:type="spellEnd"/>
      <w:r w:rsidRPr="00C33E0D">
        <w:rPr>
          <w:rFonts w:ascii="Garamond" w:hAnsi="Garamond"/>
        </w:rPr>
        <w:t xml:space="preserve"> are individual </w:t>
      </w:r>
      <w:proofErr w:type="spellStart"/>
      <w:r w:rsidRPr="00C33E0D">
        <w:rPr>
          <w:rFonts w:ascii="Garamond" w:hAnsi="Garamond"/>
        </w:rPr>
        <w:t>struc</w:t>
      </w:r>
      <w:r w:rsidR="00D60883" w:rsidRPr="00C33E0D">
        <w:rPr>
          <w:rFonts w:ascii="Garamond" w:hAnsi="Garamond"/>
        </w:rPr>
        <w:t>ts</w:t>
      </w:r>
      <w:proofErr w:type="spellEnd"/>
      <w:r w:rsidR="00D60883" w:rsidRPr="00C33E0D">
        <w:rPr>
          <w:rFonts w:ascii="Garamond" w:hAnsi="Garamond"/>
        </w:rPr>
        <w:t xml:space="preserve"> that are stored in a linked l</w:t>
      </w:r>
      <w:r w:rsidRPr="00C33E0D">
        <w:rPr>
          <w:rFonts w:ascii="Garamond" w:hAnsi="Garamond"/>
        </w:rPr>
        <w:t xml:space="preserve">ist for each flock. </w:t>
      </w:r>
      <w:r w:rsidR="00D60883" w:rsidRPr="00C33E0D">
        <w:rPr>
          <w:rFonts w:ascii="Garamond" w:hAnsi="Garamond"/>
        </w:rPr>
        <w:t xml:space="preserve">A linked list was used because </w:t>
      </w:r>
      <w:r w:rsidR="00123C3A" w:rsidRPr="00C33E0D">
        <w:rPr>
          <w:rFonts w:ascii="Garamond" w:hAnsi="Garamond"/>
        </w:rPr>
        <w:t xml:space="preserve">this allows </w:t>
      </w:r>
      <w:proofErr w:type="spellStart"/>
      <w:r w:rsidR="00123C3A" w:rsidRPr="00C33E0D">
        <w:rPr>
          <w:rFonts w:ascii="Garamond" w:hAnsi="Garamond"/>
        </w:rPr>
        <w:t>boids</w:t>
      </w:r>
      <w:proofErr w:type="spellEnd"/>
      <w:r w:rsidR="00123C3A" w:rsidRPr="00C33E0D">
        <w:rPr>
          <w:rFonts w:ascii="Garamond" w:hAnsi="Garamond"/>
        </w:rPr>
        <w:t xml:space="preserve"> to be added and deleted quickly without the overhead of creating a new array of appropriate size and copy</w:t>
      </w:r>
      <w:r w:rsidR="00422311" w:rsidRPr="00C33E0D">
        <w:rPr>
          <w:rFonts w:ascii="Garamond" w:hAnsi="Garamond"/>
        </w:rPr>
        <w:t xml:space="preserve">ing the </w:t>
      </w:r>
      <w:proofErr w:type="spellStart"/>
      <w:r w:rsidR="00422311" w:rsidRPr="00C33E0D">
        <w:rPr>
          <w:rFonts w:ascii="Garamond" w:hAnsi="Garamond"/>
        </w:rPr>
        <w:t>boids</w:t>
      </w:r>
      <w:proofErr w:type="spellEnd"/>
      <w:r w:rsidR="00422311" w:rsidRPr="00C33E0D">
        <w:rPr>
          <w:rFonts w:ascii="Garamond" w:hAnsi="Garamond"/>
        </w:rPr>
        <w:t xml:space="preserve"> over every time the count changes. </w:t>
      </w:r>
    </w:p>
    <w:p w14:paraId="7B0C680F" w14:textId="77777777" w:rsidR="00C768E6" w:rsidRPr="00C33E0D" w:rsidRDefault="00C768E6">
      <w:pPr>
        <w:rPr>
          <w:rFonts w:ascii="Garamond" w:hAnsi="Garamond"/>
        </w:rPr>
      </w:pPr>
    </w:p>
    <w:p w14:paraId="2601052E" w14:textId="01DA7CFA" w:rsidR="00C768E6" w:rsidRPr="00C33E0D" w:rsidRDefault="00C768E6">
      <w:pPr>
        <w:rPr>
          <w:rFonts w:ascii="Garamond" w:hAnsi="Garamond"/>
        </w:rPr>
      </w:pPr>
      <w:r w:rsidRPr="00C33E0D">
        <w:rPr>
          <w:rFonts w:ascii="Garamond" w:hAnsi="Garamond"/>
        </w:rPr>
        <w:t xml:space="preserve">The linked lists for each flock are stored in an array of size 6 (an index for each flock). Refer to Fig. 1 </w:t>
      </w:r>
      <w:r w:rsidR="0006075A" w:rsidRPr="00C33E0D">
        <w:rPr>
          <w:rFonts w:ascii="Garamond" w:hAnsi="Garamond"/>
        </w:rPr>
        <w:t>for the organization of flocks/</w:t>
      </w:r>
      <w:proofErr w:type="spellStart"/>
      <w:r w:rsidR="0006075A" w:rsidRPr="00C33E0D">
        <w:rPr>
          <w:rFonts w:ascii="Garamond" w:hAnsi="Garamond"/>
        </w:rPr>
        <w:t>boids</w:t>
      </w:r>
      <w:proofErr w:type="spellEnd"/>
      <w:r w:rsidR="0006075A" w:rsidRPr="00C33E0D">
        <w:rPr>
          <w:rFonts w:ascii="Garamond" w:hAnsi="Garamond"/>
        </w:rPr>
        <w:t>.</w:t>
      </w:r>
    </w:p>
    <w:p w14:paraId="3C69B1C9" w14:textId="39105138" w:rsidR="00BF5E4C" w:rsidRPr="00C33E0D" w:rsidRDefault="00A8335A">
      <w:pPr>
        <w:rPr>
          <w:rFonts w:ascii="Garamond" w:hAnsi="Garamond"/>
        </w:rPr>
      </w:pPr>
      <w:r w:rsidRPr="00C33E0D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08AB2F" wp14:editId="56D1E8C3">
                <wp:simplePos x="0" y="0"/>
                <wp:positionH relativeFrom="column">
                  <wp:posOffset>-114300</wp:posOffset>
                </wp:positionH>
                <wp:positionV relativeFrom="paragraph">
                  <wp:posOffset>225425</wp:posOffset>
                </wp:positionV>
                <wp:extent cx="5929630" cy="2171700"/>
                <wp:effectExtent l="0" t="0" r="0" b="1270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630" cy="2171700"/>
                          <a:chOff x="0" y="0"/>
                          <a:chExt cx="5929630" cy="217170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5929630" cy="1765300"/>
                            <a:chOff x="0" y="0"/>
                            <a:chExt cx="5929630" cy="176530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Macintosh HD:Users:jacktruskowski:Desktop:Screen Shot 2016-05-01 at 4.20.44 PM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28900" y="0"/>
                              <a:ext cx="3300730" cy="176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FAA26D3D-D897-4be2-8F04-BA451C77F1D7}">
                                <ma14:placeholderFlag xmlns:ma14="http://schemas.microsoft.com/office/mac/drawingml/2011/main"/>
                              </a:ext>
                            </a:extLst>
                          </pic:spPr>
                        </pic:pic>
                        <wps:wsp>
                          <wps:cNvPr id="13" name="Text Box 13"/>
                          <wps:cNvSpPr txBox="1"/>
                          <wps:spPr>
                            <a:xfrm>
                              <a:off x="0" y="800100"/>
                              <a:ext cx="2628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092083" w14:textId="2535B179" w:rsidR="00AE0B70" w:rsidRPr="00035D52" w:rsidRDefault="00AE0B70" w:rsidP="00035D5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035D52">
                                  <w:rPr>
                                    <w:b/>
                                  </w:rPr>
                                  <w:t>flockPtr</w:t>
                                </w:r>
                                <w:proofErr w:type="spellEnd"/>
                                <w:r w:rsidRPr="00035D52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035D52">
                                  <w:rPr>
                                    <w:b/>
                                  </w:rPr>
                                  <w:t>flockLL</w:t>
                                </w:r>
                                <w:proofErr w:type="spellEnd"/>
                                <w:r w:rsidRPr="00035D52">
                                  <w:rPr>
                                    <w:b/>
                                  </w:rPr>
                                  <w:t>[MAX_FLOCKS] 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1371600" y="1828800"/>
                            <a:ext cx="2971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2EDBC" w14:textId="5FF8AE7D" w:rsidR="00AE0B70" w:rsidRPr="001A37DF" w:rsidRDefault="00AE0B70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1A37DF">
                                <w:rPr>
                                  <w:b/>
                                  <w:sz w:val="20"/>
                                </w:rPr>
                                <w:t xml:space="preserve">Fig. 1: Organization of the </w:t>
                              </w:r>
                              <w:proofErr w:type="spellStart"/>
                              <w:r w:rsidRPr="001A37DF">
                                <w:rPr>
                                  <w:b/>
                                  <w:sz w:val="20"/>
                                </w:rPr>
                                <w:t>boids</w:t>
                              </w:r>
                              <w:proofErr w:type="spellEnd"/>
                              <w:r w:rsidRPr="001A37DF">
                                <w:rPr>
                                  <w:b/>
                                  <w:sz w:val="20"/>
                                </w:rPr>
                                <w:t xml:space="preserve"> linked 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-8.95pt;margin-top:17.75pt;width:466.9pt;height:171pt;z-index:251660288;mso-height-relative:margin" coordsize="5929630,21717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">
                <v:group id="Group 14" o:spid="_x0000_s1027" style="position:absolute;width:5929630;height:1765300" coordsize="5929630,1765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alt="Macintosh HD:Users:jacktruskowski:Desktop:Screen Shot 2016-05-01 at 4.20.44 PM.png" style="position:absolute;left:2628900;width:3300730;height:1765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Vx&#10;wTDCAAAA2wAAAA8AAABkcnMvZG93bnJldi54bWxET01rwkAQvRf6H5Yp9BLqpjlISF1FWgQLEkgU&#10;vA7ZMQlmZ7fZVeO/dwuF3ubxPmexmswgrjT63rKC91kKgrixuudWwWG/ectB+ICscbBMCu7kYbV8&#10;flpgoe2NK7rWoRUxhH2BCroQXCGlbzoy6GfWEUfuZEeDIcKxlXrEWww3g8zSdC4N9hwbOnT02VFz&#10;ri9Gge7rZJdX6H6+zrn7PhzLZBNKpV5fpvUHiEBT+Bf/ubc6zs/g95d4gFw+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lccEwwgAAANsAAAAPAAAAAAAAAAAAAAAAAJwCAABk&#10;cnMvZG93bnJldi54bWxQSwUGAAAAAAQABAD3AAAAiwMAAAAA&#10;">
                    <v:imagedata r:id="rId8" o:title="Screen Shot 2016-05-01 at 4.20.44 PM.png"/>
                    <v:path arrowok="t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" o:spid="_x0000_s1029" type="#_x0000_t202" style="position:absolute;top:800100;width:2628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3C092083" w14:textId="2535B179" w:rsidR="00C953CD" w:rsidRPr="00035D52" w:rsidRDefault="00C953CD" w:rsidP="00035D52">
                          <w:pPr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035D52">
                            <w:rPr>
                              <w:b/>
                            </w:rPr>
                            <w:t>flockPtr</w:t>
                          </w:r>
                          <w:proofErr w:type="spellEnd"/>
                          <w:r w:rsidRPr="00035D52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Pr="00035D52">
                            <w:rPr>
                              <w:b/>
                            </w:rPr>
                            <w:t>flockLL</w:t>
                          </w:r>
                          <w:proofErr w:type="spellEnd"/>
                          <w:r w:rsidRPr="00035D52">
                            <w:rPr>
                              <w:b/>
                            </w:rPr>
                            <w:t>[MAX_FLOCKS] =</w:t>
                          </w:r>
                        </w:p>
                      </w:txbxContent>
                    </v:textbox>
                  </v:shape>
                </v:group>
                <v:shape id="Text Box 15" o:spid="_x0000_s1030" type="#_x0000_t202" style="position:absolute;left:1371600;top:1828800;width:2971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5742EDBC" w14:textId="5FF8AE7D" w:rsidR="00C953CD" w:rsidRPr="001A37DF" w:rsidRDefault="00C953CD">
                        <w:pPr>
                          <w:rPr>
                            <w:b/>
                            <w:sz w:val="20"/>
                          </w:rPr>
                        </w:pPr>
                        <w:r w:rsidRPr="001A37DF">
                          <w:rPr>
                            <w:b/>
                            <w:sz w:val="20"/>
                          </w:rPr>
                          <w:t xml:space="preserve">Fig. 1: Organization of the </w:t>
                        </w:r>
                        <w:proofErr w:type="spellStart"/>
                        <w:r w:rsidRPr="001A37DF">
                          <w:rPr>
                            <w:b/>
                            <w:sz w:val="20"/>
                          </w:rPr>
                          <w:t>boids</w:t>
                        </w:r>
                        <w:proofErr w:type="spellEnd"/>
                        <w:r w:rsidRPr="001A37DF">
                          <w:rPr>
                            <w:b/>
                            <w:sz w:val="20"/>
                          </w:rPr>
                          <w:t xml:space="preserve"> linked lists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DD63826" w14:textId="1CE0AE33" w:rsidR="00BF5E4C" w:rsidRPr="00C33E0D" w:rsidRDefault="00BF5E4C">
      <w:pPr>
        <w:rPr>
          <w:rFonts w:ascii="Garamond" w:hAnsi="Garamond"/>
        </w:rPr>
      </w:pPr>
    </w:p>
    <w:p w14:paraId="186BC0C6" w14:textId="3CCC4575" w:rsidR="0001578E" w:rsidRPr="00C33E0D" w:rsidRDefault="0001578E">
      <w:pPr>
        <w:rPr>
          <w:rFonts w:ascii="Garamond" w:hAnsi="Garamond"/>
        </w:rPr>
      </w:pPr>
    </w:p>
    <w:p w14:paraId="6E0E76D1" w14:textId="0C5DCF22" w:rsidR="00390FA9" w:rsidRPr="00C33E0D" w:rsidRDefault="00CE3CF6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 xml:space="preserve"> </w:t>
      </w:r>
      <w:r w:rsidR="00390FA9" w:rsidRPr="00C33E0D">
        <w:rPr>
          <w:rFonts w:ascii="Garamond" w:hAnsi="Garamond"/>
          <w:noProof/>
        </w:rPr>
        <w:t>The boids struct contains the following data about a boid:</w:t>
      </w:r>
    </w:p>
    <w:p w14:paraId="168DCE73" w14:textId="2C80A46F" w:rsidR="00FA5797" w:rsidRPr="00C33E0D" w:rsidRDefault="00390FA9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</w:t>
      </w:r>
      <w:r w:rsidR="00FA5797" w:rsidRPr="00C33E0D">
        <w:rPr>
          <w:rFonts w:ascii="Garamond" w:hAnsi="Garamond"/>
          <w:noProof/>
        </w:rPr>
        <w:t xml:space="preserve"> Flock ID (which flock this boid is a part of)</w:t>
      </w:r>
    </w:p>
    <w:p w14:paraId="4DD2D6A0" w14:textId="6CD23B32" w:rsidR="00FA5797" w:rsidRPr="00C33E0D" w:rsidRDefault="00FA5797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Age (int, in timesteps)</w:t>
      </w:r>
    </w:p>
    <w:p w14:paraId="1B9F08EC" w14:textId="41E71C8F" w:rsidR="00FA5797" w:rsidRPr="00C33E0D" w:rsidRDefault="00FA5797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Old Position (double[3], xyz)</w:t>
      </w:r>
    </w:p>
    <w:p w14:paraId="329F12B5" w14:textId="4F9929D8" w:rsidR="00FA5797" w:rsidRPr="00C33E0D" w:rsidRDefault="00FA5797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New Position (double[3], xyz)</w:t>
      </w:r>
    </w:p>
    <w:p w14:paraId="0394DDFE" w14:textId="5A3F72AA" w:rsidR="00FA5797" w:rsidRPr="00C33E0D" w:rsidRDefault="00FA5797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Old Direction (double[3], xyz)</w:t>
      </w:r>
    </w:p>
    <w:p w14:paraId="1DD96778" w14:textId="4F1EBFFE" w:rsidR="00FA5797" w:rsidRPr="00C33E0D" w:rsidRDefault="00FA5797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New Direction (double[3], xyz)</w:t>
      </w:r>
    </w:p>
    <w:p w14:paraId="5097F76C" w14:textId="5835F130" w:rsidR="00FA5797" w:rsidRPr="00C33E0D" w:rsidRDefault="00FA5797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Speed (double)</w:t>
      </w:r>
    </w:p>
    <w:p w14:paraId="3644A0C1" w14:textId="5213FC55" w:rsidR="00B47C9F" w:rsidRPr="00C33E0D" w:rsidRDefault="00B47C9F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 xml:space="preserve">- </w:t>
      </w:r>
      <w:r w:rsidR="005816AD" w:rsidRPr="00C33E0D">
        <w:rPr>
          <w:rFonts w:ascii="Garamond" w:hAnsi="Garamond"/>
          <w:noProof/>
        </w:rPr>
        <w:t>Neighbors (long[kMaxNeighbors])</w:t>
      </w:r>
      <w:r w:rsidR="00A82E38" w:rsidRPr="00C33E0D">
        <w:rPr>
          <w:rFonts w:ascii="Garamond" w:hAnsi="Garamond"/>
          <w:noProof/>
        </w:rPr>
        <w:t xml:space="preserve"> </w:t>
      </w:r>
    </w:p>
    <w:p w14:paraId="06E1BC8E" w14:textId="63C43B71" w:rsidR="001540F0" w:rsidRPr="00C33E0D" w:rsidRDefault="001540F0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 xml:space="preserve">- </w:t>
      </w:r>
      <w:r w:rsidR="00A82E38" w:rsidRPr="00C33E0D">
        <w:rPr>
          <w:rFonts w:ascii="Garamond" w:hAnsi="Garamond"/>
          <w:noProof/>
        </w:rPr>
        <w:t>Neighbor Distance Squared (double[kMaxNeighbors])</w:t>
      </w:r>
    </w:p>
    <w:p w14:paraId="59F6E94B" w14:textId="7060D15D" w:rsidR="000571AD" w:rsidRPr="00C33E0D" w:rsidRDefault="000571AD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Pointer to the next boid in the flock</w:t>
      </w:r>
    </w:p>
    <w:p w14:paraId="1A8845CB" w14:textId="77777777" w:rsidR="008179F2" w:rsidRPr="00C33E0D" w:rsidRDefault="008179F2">
      <w:pPr>
        <w:rPr>
          <w:rFonts w:ascii="Garamond" w:hAnsi="Garamond"/>
          <w:noProof/>
        </w:rPr>
      </w:pPr>
    </w:p>
    <w:p w14:paraId="653E1A60" w14:textId="77777777" w:rsidR="00934329" w:rsidRPr="00C33E0D" w:rsidRDefault="00934329">
      <w:pPr>
        <w:rPr>
          <w:rFonts w:ascii="Garamond" w:hAnsi="Garamond"/>
          <w:noProof/>
        </w:rPr>
      </w:pPr>
    </w:p>
    <w:p w14:paraId="78EA498B" w14:textId="5BCD4DAC" w:rsidR="008179F2" w:rsidRPr="00C33E0D" w:rsidRDefault="008179F2">
      <w:pPr>
        <w:rPr>
          <w:rFonts w:ascii="Garamond" w:hAnsi="Garamond"/>
          <w:b/>
          <w:noProof/>
        </w:rPr>
      </w:pPr>
      <w:r w:rsidRPr="00C33E0D">
        <w:rPr>
          <w:rFonts w:ascii="Garamond" w:hAnsi="Garamond"/>
          <w:b/>
          <w:noProof/>
        </w:rPr>
        <w:t>Attractors:</w:t>
      </w:r>
    </w:p>
    <w:p w14:paraId="4F1460AB" w14:textId="70FC8B65" w:rsidR="008179F2" w:rsidRPr="00C33E0D" w:rsidRDefault="00A8287E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 xml:space="preserve">Attractors are also structs which are stored in a linked list (called attractorLL) in the _jit_boid3d object. </w:t>
      </w:r>
      <w:r w:rsidR="008007C5">
        <w:rPr>
          <w:rFonts w:ascii="Garamond" w:hAnsi="Garamond"/>
          <w:noProof/>
        </w:rPr>
        <w:t xml:space="preserve">The attractors serve as points to which the boids are attracted based on two factors: their flocks’ “attract” value and the attractor’s radius value. </w:t>
      </w:r>
      <w:r w:rsidR="00115C73" w:rsidRPr="00C33E0D">
        <w:rPr>
          <w:rFonts w:ascii="Garamond" w:hAnsi="Garamond"/>
          <w:noProof/>
        </w:rPr>
        <w:t>The attractor struct contains the following:</w:t>
      </w:r>
    </w:p>
    <w:p w14:paraId="08A08C84" w14:textId="303B1EA4" w:rsidR="00115C73" w:rsidRPr="00C33E0D" w:rsidRDefault="00C022F6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Attractor ID (int)</w:t>
      </w:r>
    </w:p>
    <w:p w14:paraId="6D62618B" w14:textId="671335D2" w:rsidR="00C022F6" w:rsidRPr="00C33E0D" w:rsidRDefault="00C022F6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Location of the attractor (double[3], xyz)</w:t>
      </w:r>
    </w:p>
    <w:p w14:paraId="089BDA23" w14:textId="0186A4E3" w:rsidR="00493F92" w:rsidRPr="00C33E0D" w:rsidRDefault="00BA1CB8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 xml:space="preserve">- Radius of the attractor </w:t>
      </w:r>
      <w:r w:rsidR="00B23F96" w:rsidRPr="00C33E0D">
        <w:rPr>
          <w:rFonts w:ascii="Garamond" w:hAnsi="Garamond"/>
          <w:noProof/>
        </w:rPr>
        <w:t xml:space="preserve">(note: this is called </w:t>
      </w:r>
      <w:r w:rsidR="008007C5" w:rsidRPr="00C33E0D">
        <w:rPr>
          <w:rFonts w:ascii="Garamond" w:hAnsi="Garamond"/>
          <w:noProof/>
        </w:rPr>
        <w:t>attractor</w:t>
      </w:r>
      <w:r w:rsidR="008007C5">
        <w:rPr>
          <w:rFonts w:ascii="Garamond" w:hAnsi="Garamond"/>
          <w:noProof/>
        </w:rPr>
        <w:t>Radius</w:t>
      </w:r>
      <w:r w:rsidR="00B23F96" w:rsidRPr="00C33E0D">
        <w:rPr>
          <w:rFonts w:ascii="Garamond" w:hAnsi="Garamond"/>
          <w:noProof/>
        </w:rPr>
        <w:t>)</w:t>
      </w:r>
    </w:p>
    <w:p w14:paraId="18491339" w14:textId="467336F1" w:rsidR="004C401B" w:rsidRPr="00C33E0D" w:rsidRDefault="004C401B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Pointer to the next attractor in the LL</w:t>
      </w:r>
    </w:p>
    <w:p w14:paraId="58A3181C" w14:textId="77777777" w:rsidR="00924D75" w:rsidRPr="00C33E0D" w:rsidRDefault="00924D75">
      <w:pPr>
        <w:rPr>
          <w:rFonts w:ascii="Garamond" w:hAnsi="Garamond"/>
          <w:noProof/>
        </w:rPr>
      </w:pPr>
    </w:p>
    <w:p w14:paraId="36E75F41" w14:textId="77777777" w:rsidR="00934329" w:rsidRPr="00C33E0D" w:rsidRDefault="00934329">
      <w:pPr>
        <w:rPr>
          <w:rFonts w:ascii="Garamond" w:hAnsi="Garamond"/>
          <w:noProof/>
        </w:rPr>
      </w:pPr>
    </w:p>
    <w:p w14:paraId="03E0CA9C" w14:textId="0776109D" w:rsidR="00924D75" w:rsidRPr="00C33E0D" w:rsidRDefault="00924D75">
      <w:pPr>
        <w:rPr>
          <w:rFonts w:ascii="Garamond" w:hAnsi="Garamond"/>
          <w:b/>
          <w:noProof/>
        </w:rPr>
      </w:pPr>
      <w:r w:rsidRPr="00C33E0D">
        <w:rPr>
          <w:rFonts w:ascii="Garamond" w:hAnsi="Garamond"/>
          <w:b/>
          <w:noProof/>
        </w:rPr>
        <w:t>Neighborhood Lines:</w:t>
      </w:r>
    </w:p>
    <w:p w14:paraId="61C96D61" w14:textId="67435E96" w:rsidR="00924D75" w:rsidRPr="00C33E0D" w:rsidRDefault="008007C5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 xml:space="preserve">Neighborhood lines display the connections between boids within a neighborhood. </w:t>
      </w:r>
      <w:r w:rsidR="00C953CD" w:rsidRPr="00C33E0D">
        <w:rPr>
          <w:rFonts w:ascii="Garamond" w:hAnsi="Garamond"/>
          <w:noProof/>
        </w:rPr>
        <w:t>All of the neighborhood lines (a maximum of kMaxNeighborLines</w:t>
      </w:r>
      <w:r w:rsidR="00315370" w:rsidRPr="00C33E0D">
        <w:rPr>
          <w:rFonts w:ascii="Garamond" w:hAnsi="Garamond"/>
          <w:noProof/>
        </w:rPr>
        <w:t xml:space="preserve"> lines) are stored in the array:</w:t>
      </w:r>
    </w:p>
    <w:p w14:paraId="41F677CE" w14:textId="7E3D92D9" w:rsidR="00315370" w:rsidRPr="00C33E0D" w:rsidRDefault="00315370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NeighborLinePtr neighborhoodConnections[kMaxNeighborLines];</w:t>
      </w:r>
    </w:p>
    <w:p w14:paraId="0257D2C5" w14:textId="77777777" w:rsidR="00315370" w:rsidRPr="00C33E0D" w:rsidRDefault="00315370">
      <w:pPr>
        <w:rPr>
          <w:rFonts w:ascii="Garamond" w:hAnsi="Garamond"/>
          <w:noProof/>
        </w:rPr>
      </w:pPr>
    </w:p>
    <w:p w14:paraId="1B379363" w14:textId="38016B31" w:rsidR="00315370" w:rsidRPr="00C33E0D" w:rsidRDefault="00315370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>Each neighbor line in this array is a struct that contains the following data:</w:t>
      </w:r>
    </w:p>
    <w:p w14:paraId="3E1DED72" w14:textId="62DBCF3E" w:rsidR="00315370" w:rsidRPr="00C33E0D" w:rsidRDefault="00315370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</w:t>
      </w:r>
      <w:r w:rsidR="00B05C6C" w:rsidRPr="00C33E0D">
        <w:rPr>
          <w:rFonts w:ascii="Garamond" w:hAnsi="Garamond"/>
          <w:noProof/>
        </w:rPr>
        <w:t xml:space="preserve"> </w:t>
      </w:r>
      <w:r w:rsidR="00B861A7" w:rsidRPr="00C33E0D">
        <w:rPr>
          <w:rFonts w:ascii="Garamond" w:hAnsi="Garamond"/>
          <w:noProof/>
        </w:rPr>
        <w:t>Position of the first boid (float[3], xyz) - this is an endpoint of the line</w:t>
      </w:r>
    </w:p>
    <w:p w14:paraId="14D24CDF" w14:textId="3859768D" w:rsidR="00B861A7" w:rsidRPr="00C33E0D" w:rsidRDefault="00B861A7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 xml:space="preserve">- </w:t>
      </w:r>
      <w:r w:rsidR="005C6C5D" w:rsidRPr="00C33E0D">
        <w:rPr>
          <w:rFonts w:ascii="Garamond" w:hAnsi="Garamond"/>
          <w:noProof/>
        </w:rPr>
        <w:t>Position of the second boid (float[3], xyz) - this is the other endpoint</w:t>
      </w:r>
    </w:p>
    <w:p w14:paraId="08DA436E" w14:textId="735539F1" w:rsidR="005C6C5D" w:rsidRPr="00C33E0D" w:rsidRDefault="00641EA8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- Flock ID - neighborhood lines are only drawn between boids of same flock</w:t>
      </w:r>
    </w:p>
    <w:p w14:paraId="279CD620" w14:textId="77777777" w:rsidR="00F85830" w:rsidRPr="00C33E0D" w:rsidRDefault="00F85830">
      <w:pPr>
        <w:rPr>
          <w:rFonts w:ascii="Garamond" w:hAnsi="Garamond"/>
          <w:noProof/>
        </w:rPr>
      </w:pPr>
    </w:p>
    <w:p w14:paraId="4136FF36" w14:textId="77777777" w:rsidR="00386D8B" w:rsidRPr="00C33E0D" w:rsidRDefault="00386D8B">
      <w:pPr>
        <w:rPr>
          <w:rFonts w:ascii="Garamond" w:hAnsi="Garamond"/>
          <w:noProof/>
        </w:rPr>
      </w:pPr>
    </w:p>
    <w:p w14:paraId="0DEF634F" w14:textId="33C18A78" w:rsidR="00076B3B" w:rsidRPr="00C33E0D" w:rsidRDefault="00076B3B">
      <w:pPr>
        <w:rPr>
          <w:rFonts w:ascii="Garamond" w:hAnsi="Garamond"/>
          <w:noProof/>
        </w:rPr>
      </w:pPr>
      <w:r w:rsidRPr="00C33E0D">
        <w:rPr>
          <w:rFonts w:ascii="Garamond" w:hAnsi="Garamond"/>
          <w:b/>
          <w:noProof/>
        </w:rPr>
        <w:t>Other:</w:t>
      </w:r>
    </w:p>
    <w:p w14:paraId="22E9DCFC" w14:textId="2D3B00CB" w:rsidR="00076B3B" w:rsidRPr="00C33E0D" w:rsidRDefault="005B3A75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 xml:space="preserve">- </w:t>
      </w:r>
      <w:r w:rsidR="00070950" w:rsidRPr="00C33E0D">
        <w:rPr>
          <w:rFonts w:ascii="Garamond" w:hAnsi="Garamond"/>
          <w:noProof/>
        </w:rPr>
        <w:t>Birth location</w:t>
      </w:r>
      <w:r w:rsidR="008007C5">
        <w:rPr>
          <w:rFonts w:ascii="Garamond" w:hAnsi="Garamond"/>
          <w:noProof/>
        </w:rPr>
        <w:t>, which is where boids appear when the simulation begins or the population is increased,</w:t>
      </w:r>
      <w:r w:rsidR="00070950" w:rsidRPr="00C33E0D">
        <w:rPr>
          <w:rFonts w:ascii="Garamond" w:hAnsi="Garamond"/>
          <w:noProof/>
        </w:rPr>
        <w:t xml:space="preserve"> is stored in an array - double birthLoc[3]</w:t>
      </w:r>
    </w:p>
    <w:p w14:paraId="745DBA2D" w14:textId="4ABC4037" w:rsidR="000634AC" w:rsidRPr="00C33E0D" w:rsidRDefault="000634AC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>- The center point of the current flock being updated is stored in an array - double tempCenterPt[3]</w:t>
      </w:r>
    </w:p>
    <w:p w14:paraId="3B8C834E" w14:textId="27F63AD0" w:rsidR="00056C91" w:rsidRPr="00C33E0D" w:rsidRDefault="00056C91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 xml:space="preserve">- The boundaries of the simulation are stored in an array - </w:t>
      </w:r>
      <w:r w:rsidR="00EC5DE3" w:rsidRPr="00C33E0D">
        <w:rPr>
          <w:rFonts w:ascii="Garamond" w:hAnsi="Garamond"/>
          <w:noProof/>
        </w:rPr>
        <w:t>double flyrect[6]</w:t>
      </w:r>
    </w:p>
    <w:p w14:paraId="15A194B2" w14:textId="77777777" w:rsidR="00E50F24" w:rsidRPr="00C33E0D" w:rsidRDefault="00E50F24">
      <w:pPr>
        <w:rPr>
          <w:rFonts w:ascii="Garamond" w:hAnsi="Garamond"/>
          <w:noProof/>
        </w:rPr>
      </w:pPr>
    </w:p>
    <w:p w14:paraId="1ABDAE01" w14:textId="77777777" w:rsidR="00B111AC" w:rsidRPr="00C33E0D" w:rsidRDefault="00B111AC">
      <w:pPr>
        <w:rPr>
          <w:rFonts w:ascii="Garamond" w:hAnsi="Garamond"/>
          <w:noProof/>
        </w:rPr>
      </w:pPr>
    </w:p>
    <w:p w14:paraId="5A494F32" w14:textId="04ACFA94" w:rsidR="00E50F24" w:rsidRPr="00C33E0D" w:rsidRDefault="00E50F24">
      <w:pPr>
        <w:rPr>
          <w:rFonts w:ascii="Garamond" w:hAnsi="Garamond"/>
          <w:noProof/>
          <w:sz w:val="28"/>
        </w:rPr>
      </w:pPr>
      <w:r w:rsidRPr="00C33E0D">
        <w:rPr>
          <w:rFonts w:ascii="Garamond" w:hAnsi="Garamond"/>
          <w:b/>
          <w:noProof/>
          <w:sz w:val="28"/>
        </w:rPr>
        <w:t>III. General Code Structure</w:t>
      </w:r>
    </w:p>
    <w:p w14:paraId="46AADE36" w14:textId="2E201DCB" w:rsidR="007B67A8" w:rsidRDefault="00F732B9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Note: The external object is primarily coded in C, but contains some code that is used to communicate with Max that is similar to C.</w:t>
      </w:r>
    </w:p>
    <w:p w14:paraId="4CDB5B19" w14:textId="77777777" w:rsidR="00F732B9" w:rsidRPr="00C33E0D" w:rsidRDefault="00F732B9">
      <w:pPr>
        <w:rPr>
          <w:rFonts w:ascii="Garamond" w:hAnsi="Garamond"/>
          <w:noProof/>
        </w:rPr>
      </w:pPr>
    </w:p>
    <w:p w14:paraId="72C5F776" w14:textId="4519E13E" w:rsidR="007B67A8" w:rsidRPr="00C33E0D" w:rsidRDefault="007B67A8">
      <w:pPr>
        <w:rPr>
          <w:rFonts w:ascii="Garamond" w:hAnsi="Garamond"/>
          <w:b/>
          <w:noProof/>
        </w:rPr>
      </w:pPr>
      <w:r w:rsidRPr="00C33E0D">
        <w:rPr>
          <w:rFonts w:ascii="Garamond" w:hAnsi="Garamond"/>
          <w:b/>
          <w:noProof/>
        </w:rPr>
        <w:t>1. Lines 0-375: Global variables, struct</w:t>
      </w:r>
      <w:r w:rsidR="00244DE0" w:rsidRPr="00C33E0D">
        <w:rPr>
          <w:rFonts w:ascii="Garamond" w:hAnsi="Garamond"/>
          <w:b/>
          <w:noProof/>
        </w:rPr>
        <w:t>s</w:t>
      </w:r>
      <w:r w:rsidRPr="00C33E0D">
        <w:rPr>
          <w:rFonts w:ascii="Garamond" w:hAnsi="Garamond"/>
          <w:b/>
          <w:noProof/>
        </w:rPr>
        <w:t>, and function definitions</w:t>
      </w:r>
    </w:p>
    <w:p w14:paraId="2627675A" w14:textId="5AE3F72B" w:rsidR="004A601B" w:rsidRPr="00C33E0D" w:rsidRDefault="004A601B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 xml:space="preserve">This section </w:t>
      </w:r>
      <w:r w:rsidR="0061111F" w:rsidRPr="00C33E0D">
        <w:rPr>
          <w:rFonts w:ascii="Garamond" w:hAnsi="Garamond"/>
          <w:noProof/>
        </w:rPr>
        <w:t xml:space="preserve">contains code for the above components. It also contains the initializer for the _jit_boids3d object which is called </w:t>
      </w:r>
      <w:r w:rsidR="00F70F32" w:rsidRPr="00C33E0D">
        <w:rPr>
          <w:rFonts w:ascii="Garamond" w:hAnsi="Garamond"/>
          <w:noProof/>
        </w:rPr>
        <w:t>on startup and initializ</w:t>
      </w:r>
      <w:r w:rsidR="00B01424" w:rsidRPr="00C33E0D">
        <w:rPr>
          <w:rFonts w:ascii="Garamond" w:hAnsi="Garamond"/>
          <w:noProof/>
        </w:rPr>
        <w:t>es all of its attribute methods</w:t>
      </w:r>
    </w:p>
    <w:p w14:paraId="0D1750FA" w14:textId="77777777" w:rsidR="005179D1" w:rsidRPr="00C33E0D" w:rsidRDefault="005179D1">
      <w:pPr>
        <w:rPr>
          <w:rFonts w:ascii="Garamond" w:hAnsi="Garamond"/>
          <w:noProof/>
        </w:rPr>
      </w:pPr>
    </w:p>
    <w:p w14:paraId="60A5FCE6" w14:textId="345E5FAE" w:rsidR="00B01424" w:rsidRPr="00C33E0D" w:rsidRDefault="00B01424">
      <w:pPr>
        <w:rPr>
          <w:rFonts w:ascii="Garamond" w:hAnsi="Garamond"/>
          <w:b/>
          <w:noProof/>
        </w:rPr>
      </w:pPr>
      <w:r w:rsidRPr="00C33E0D">
        <w:rPr>
          <w:rFonts w:ascii="Garamond" w:hAnsi="Garamond"/>
          <w:b/>
          <w:noProof/>
        </w:rPr>
        <w:t>2. Lines 375</w:t>
      </w:r>
      <w:r w:rsidR="00F942AE" w:rsidRPr="00C33E0D">
        <w:rPr>
          <w:rFonts w:ascii="Garamond" w:hAnsi="Garamond"/>
          <w:b/>
          <w:noProof/>
        </w:rPr>
        <w:t>-725</w:t>
      </w:r>
      <w:r w:rsidRPr="00C33E0D">
        <w:rPr>
          <w:rFonts w:ascii="Garamond" w:hAnsi="Garamond"/>
          <w:b/>
          <w:noProof/>
        </w:rPr>
        <w:t xml:space="preserve">: </w:t>
      </w:r>
      <w:r w:rsidR="00AC4820" w:rsidRPr="00C33E0D">
        <w:rPr>
          <w:rFonts w:ascii="Garamond" w:hAnsi="Garamond"/>
          <w:b/>
          <w:noProof/>
        </w:rPr>
        <w:t>Boids attribute methods</w:t>
      </w:r>
    </w:p>
    <w:p w14:paraId="5100B3BA" w14:textId="2A597CB3" w:rsidR="00E13693" w:rsidRPr="00C33E0D" w:rsidRDefault="00E13693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>This section contains all the attribut</w:t>
      </w:r>
      <w:r w:rsidR="00AC60B3" w:rsidRPr="00C33E0D">
        <w:rPr>
          <w:rFonts w:ascii="Garamond" w:hAnsi="Garamond"/>
          <w:noProof/>
        </w:rPr>
        <w:t xml:space="preserve">e methods for the external. When a message is passed </w:t>
      </w:r>
      <w:r w:rsidR="006E01F7" w:rsidRPr="00C33E0D">
        <w:rPr>
          <w:rFonts w:ascii="Garamond" w:hAnsi="Garamond"/>
          <w:noProof/>
        </w:rPr>
        <w:t xml:space="preserve">to the external </w:t>
      </w:r>
      <w:r w:rsidR="00AC60B3" w:rsidRPr="00C33E0D">
        <w:rPr>
          <w:rFonts w:ascii="Garamond" w:hAnsi="Garamond"/>
          <w:noProof/>
        </w:rPr>
        <w:t xml:space="preserve">to change a parameter, the cooresponding attribute </w:t>
      </w:r>
      <w:r w:rsidR="00D811D0" w:rsidRPr="00C33E0D">
        <w:rPr>
          <w:rFonts w:ascii="Garamond" w:hAnsi="Garamond"/>
          <w:noProof/>
        </w:rPr>
        <w:t>method</w:t>
      </w:r>
      <w:r w:rsidR="00DA098A" w:rsidRPr="00C33E0D">
        <w:rPr>
          <w:rFonts w:ascii="Garamond" w:hAnsi="Garamond"/>
          <w:noProof/>
        </w:rPr>
        <w:t xml:space="preserve"> in this section</w:t>
      </w:r>
      <w:r w:rsidR="00D811D0" w:rsidRPr="00C33E0D">
        <w:rPr>
          <w:rFonts w:ascii="Garamond" w:hAnsi="Garamond"/>
          <w:noProof/>
        </w:rPr>
        <w:t xml:space="preserve"> is called, which then updates the global variable for this parameter stored in Section 1.  </w:t>
      </w:r>
    </w:p>
    <w:p w14:paraId="51426643" w14:textId="77777777" w:rsidR="009A3E75" w:rsidRPr="00C33E0D" w:rsidRDefault="009A3E75">
      <w:pPr>
        <w:rPr>
          <w:rFonts w:ascii="Garamond" w:hAnsi="Garamond"/>
          <w:noProof/>
        </w:rPr>
      </w:pPr>
    </w:p>
    <w:p w14:paraId="7B59E836" w14:textId="0041EC08" w:rsidR="009A3E75" w:rsidRPr="00C33E0D" w:rsidRDefault="009A3E75">
      <w:pPr>
        <w:rPr>
          <w:rFonts w:ascii="Garamond" w:hAnsi="Garamond"/>
          <w:b/>
          <w:noProof/>
        </w:rPr>
      </w:pPr>
      <w:r w:rsidRPr="00C33E0D">
        <w:rPr>
          <w:rFonts w:ascii="Garamond" w:hAnsi="Garamond"/>
          <w:b/>
          <w:noProof/>
        </w:rPr>
        <w:t xml:space="preserve">3. Lines 725-990: </w:t>
      </w:r>
      <w:r w:rsidR="00345A64" w:rsidRPr="00C33E0D">
        <w:rPr>
          <w:rFonts w:ascii="Garamond" w:hAnsi="Garamond"/>
          <w:b/>
          <w:noProof/>
        </w:rPr>
        <w:t>Matrix output methods</w:t>
      </w:r>
    </w:p>
    <w:p w14:paraId="39BA4FAF" w14:textId="68A0C255" w:rsidR="00D13281" w:rsidRPr="00C33E0D" w:rsidRDefault="00D13281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  <w:t xml:space="preserve">After every timestep, these </w:t>
      </w:r>
      <w:r w:rsidR="00771D02" w:rsidRPr="00C33E0D">
        <w:rPr>
          <w:rFonts w:ascii="Garamond" w:hAnsi="Garamond"/>
          <w:noProof/>
        </w:rPr>
        <w:t xml:space="preserve">methods are called to </w:t>
      </w:r>
      <w:r w:rsidR="00916696" w:rsidRPr="00C33E0D">
        <w:rPr>
          <w:rFonts w:ascii="Garamond" w:hAnsi="Garamond"/>
          <w:noProof/>
        </w:rPr>
        <w:t>prepare the matricies that will be outputted in the 4 outlets of the external object back to the Max Patch.</w:t>
      </w:r>
    </w:p>
    <w:p w14:paraId="3D3F711F" w14:textId="77777777" w:rsidR="00AB585D" w:rsidRPr="00C33E0D" w:rsidRDefault="00AB585D">
      <w:pPr>
        <w:rPr>
          <w:rFonts w:ascii="Garamond" w:hAnsi="Garamond"/>
          <w:noProof/>
        </w:rPr>
      </w:pPr>
    </w:p>
    <w:p w14:paraId="45E38AD4" w14:textId="2E0C478F" w:rsidR="00AB585D" w:rsidRPr="00C33E0D" w:rsidRDefault="00AB585D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 xml:space="preserve">jit_boids3d_matrix_calc(): </w:t>
      </w:r>
      <w:r w:rsidR="00B81C2D" w:rsidRPr="00C33E0D">
        <w:rPr>
          <w:rFonts w:ascii="Garamond" w:hAnsi="Garamond"/>
          <w:noProof/>
        </w:rPr>
        <w:t>Prepares the matricies, populates matricies 2-4 with data, and outputs all of them to the max patch.</w:t>
      </w:r>
    </w:p>
    <w:p w14:paraId="31F87F26" w14:textId="77777777" w:rsidR="0071731F" w:rsidRPr="00C33E0D" w:rsidRDefault="0071731F">
      <w:pPr>
        <w:rPr>
          <w:rFonts w:ascii="Garamond" w:hAnsi="Garamond"/>
          <w:noProof/>
        </w:rPr>
      </w:pPr>
    </w:p>
    <w:p w14:paraId="2532A31B" w14:textId="44BDF1E6" w:rsidR="0071731F" w:rsidRPr="00C33E0D" w:rsidRDefault="0071731F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 xml:space="preserve">jit_boids3d_calculate_ndim(): Called by the matrix_calc method, </w:t>
      </w:r>
      <w:r w:rsidR="00D5627B" w:rsidRPr="00C33E0D">
        <w:rPr>
          <w:rFonts w:ascii="Garamond" w:hAnsi="Garamond"/>
          <w:noProof/>
        </w:rPr>
        <w:t>populates the 1st matrix with data</w:t>
      </w:r>
    </w:p>
    <w:p w14:paraId="647D953B" w14:textId="77777777" w:rsidR="00D529A2" w:rsidRPr="00C33E0D" w:rsidRDefault="00D529A2">
      <w:pPr>
        <w:rPr>
          <w:rFonts w:ascii="Garamond" w:hAnsi="Garamond"/>
          <w:noProof/>
        </w:rPr>
      </w:pPr>
    </w:p>
    <w:p w14:paraId="40D2EB13" w14:textId="43BC7980" w:rsidR="00D529A2" w:rsidRPr="00C33E0D" w:rsidRDefault="00D529A2">
      <w:pPr>
        <w:rPr>
          <w:rFonts w:ascii="Garamond" w:hAnsi="Garamond"/>
          <w:i/>
          <w:noProof/>
        </w:rPr>
      </w:pPr>
      <w:r w:rsidRPr="00C33E0D">
        <w:rPr>
          <w:rFonts w:ascii="Garamond" w:hAnsi="Garamond"/>
          <w:noProof/>
        </w:rPr>
        <w:t xml:space="preserve">For more information on the contents of each matrix going back to the Max Patch, refer to </w:t>
      </w:r>
      <w:r w:rsidR="00596664" w:rsidRPr="00C33E0D">
        <w:rPr>
          <w:rFonts w:ascii="Garamond" w:hAnsi="Garamond"/>
          <w:i/>
          <w:noProof/>
        </w:rPr>
        <w:t>Help/Swarm-PI_Parameters.docx</w:t>
      </w:r>
    </w:p>
    <w:p w14:paraId="7A0CD0F1" w14:textId="77777777" w:rsidR="001D7FF0" w:rsidRPr="00C33E0D" w:rsidRDefault="001D7FF0">
      <w:pPr>
        <w:rPr>
          <w:rFonts w:ascii="Garamond" w:hAnsi="Garamond"/>
          <w:noProof/>
        </w:rPr>
      </w:pPr>
    </w:p>
    <w:p w14:paraId="64DE008F" w14:textId="2F8F30A4" w:rsidR="00546747" w:rsidRPr="00C33E0D" w:rsidRDefault="00546747">
      <w:pPr>
        <w:rPr>
          <w:rFonts w:ascii="Garamond" w:hAnsi="Garamond"/>
          <w:b/>
          <w:noProof/>
        </w:rPr>
      </w:pPr>
      <w:r w:rsidRPr="00C33E0D">
        <w:rPr>
          <w:rFonts w:ascii="Garamond" w:hAnsi="Garamond"/>
          <w:b/>
          <w:noProof/>
        </w:rPr>
        <w:t xml:space="preserve">4. Lines 990-1445: </w:t>
      </w:r>
      <w:r w:rsidR="00ED40F8" w:rsidRPr="00C33E0D">
        <w:rPr>
          <w:rFonts w:ascii="Garamond" w:hAnsi="Garamond"/>
          <w:b/>
          <w:noProof/>
        </w:rPr>
        <w:t>Boid update methods</w:t>
      </w:r>
    </w:p>
    <w:p w14:paraId="0361320A" w14:textId="6BAC5716" w:rsidR="00AC73CB" w:rsidRPr="00C33E0D" w:rsidRDefault="00AC73CB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</w:r>
      <w:r w:rsidR="00201746" w:rsidRPr="00C33E0D">
        <w:rPr>
          <w:rFonts w:ascii="Garamond" w:hAnsi="Garamond"/>
          <w:noProof/>
        </w:rPr>
        <w:t>These lines contain all the functions that are used to update each boids direction and position every timestep.</w:t>
      </w:r>
    </w:p>
    <w:p w14:paraId="0FA297F5" w14:textId="77777777" w:rsidR="00201746" w:rsidRPr="00C33E0D" w:rsidRDefault="00201746">
      <w:pPr>
        <w:rPr>
          <w:rFonts w:ascii="Garamond" w:hAnsi="Garamond"/>
          <w:noProof/>
        </w:rPr>
      </w:pPr>
    </w:p>
    <w:p w14:paraId="4D95D2F7" w14:textId="3E042B7C" w:rsidR="00201746" w:rsidRPr="00C33E0D" w:rsidRDefault="000B16B3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 xml:space="preserve">FlightStep(): </w:t>
      </w:r>
      <w:r w:rsidR="001E68C8" w:rsidRPr="00C33E0D">
        <w:rPr>
          <w:rFonts w:ascii="Garamond" w:hAnsi="Garamond"/>
          <w:noProof/>
        </w:rPr>
        <w:t>Calculat</w:t>
      </w:r>
      <w:r w:rsidR="002D0150" w:rsidRPr="00C33E0D">
        <w:rPr>
          <w:rFonts w:ascii="Garamond" w:hAnsi="Garamond"/>
          <w:noProof/>
        </w:rPr>
        <w:t xml:space="preserve">es the new velocity and position of each boid. Calls the other methods in this section </w:t>
      </w:r>
      <w:r w:rsidR="00264BC3" w:rsidRPr="00C33E0D">
        <w:rPr>
          <w:rFonts w:ascii="Garamond" w:hAnsi="Garamond"/>
          <w:noProof/>
        </w:rPr>
        <w:t>to get each component of the boids new velocity</w:t>
      </w:r>
    </w:p>
    <w:p w14:paraId="06AE0E51" w14:textId="77777777" w:rsidR="009D3E98" w:rsidRPr="00C33E0D" w:rsidRDefault="009D3E98">
      <w:pPr>
        <w:rPr>
          <w:rFonts w:ascii="Garamond" w:hAnsi="Garamond"/>
          <w:noProof/>
        </w:rPr>
      </w:pPr>
    </w:p>
    <w:p w14:paraId="5E67F00C" w14:textId="7DA1492B" w:rsidR="009D3E98" w:rsidRPr="00C33E0D" w:rsidRDefault="009D3E98">
      <w:pPr>
        <w:rPr>
          <w:rFonts w:ascii="Garamond" w:hAnsi="Garamond"/>
          <w:noProof/>
        </w:rPr>
      </w:pPr>
      <w:r w:rsidRPr="00C33E0D">
        <w:rPr>
          <w:rFonts w:ascii="Garamond" w:hAnsi="Garamond"/>
          <w:b/>
          <w:noProof/>
        </w:rPr>
        <w:t xml:space="preserve">5. </w:t>
      </w:r>
      <w:r w:rsidR="001E68C8" w:rsidRPr="00C33E0D">
        <w:rPr>
          <w:rFonts w:ascii="Garamond" w:hAnsi="Garamond"/>
          <w:b/>
          <w:noProof/>
        </w:rPr>
        <w:t xml:space="preserve">Lines 1445-end: </w:t>
      </w:r>
      <w:r w:rsidR="00176C9A" w:rsidRPr="00C33E0D">
        <w:rPr>
          <w:rFonts w:ascii="Garamond" w:hAnsi="Garamond"/>
          <w:b/>
          <w:noProof/>
        </w:rPr>
        <w:t>Memory management methods</w:t>
      </w:r>
      <w:r w:rsidR="007739AF" w:rsidRPr="00C33E0D">
        <w:rPr>
          <w:rFonts w:ascii="Garamond" w:hAnsi="Garamond"/>
          <w:noProof/>
        </w:rPr>
        <w:tab/>
      </w:r>
    </w:p>
    <w:p w14:paraId="73F4F864" w14:textId="17072FE9" w:rsidR="00052091" w:rsidRPr="00C33E0D" w:rsidRDefault="007739AF" w:rsidP="00187600">
      <w:pPr>
        <w:rPr>
          <w:rFonts w:ascii="Garamond" w:hAnsi="Garamond"/>
          <w:b/>
        </w:rPr>
      </w:pPr>
      <w:r w:rsidRPr="00C33E0D">
        <w:rPr>
          <w:rFonts w:ascii="Garamond" w:hAnsi="Garamond"/>
          <w:noProof/>
        </w:rPr>
        <w:tab/>
        <w:t xml:space="preserve">Methods in this section are intializers for the various structs and objects in the external. </w:t>
      </w:r>
      <w:r w:rsidR="009266E1" w:rsidRPr="00C33E0D">
        <w:rPr>
          <w:rFonts w:ascii="Garamond" w:hAnsi="Garamond"/>
          <w:noProof/>
        </w:rPr>
        <w:t>Allocation and freeing of memory for all of th</w:t>
      </w:r>
      <w:bookmarkStart w:id="1" w:name="_GoBack"/>
      <w:bookmarkEnd w:id="1"/>
      <w:r w:rsidR="009266E1" w:rsidRPr="00C33E0D">
        <w:rPr>
          <w:rFonts w:ascii="Garamond" w:hAnsi="Garamond"/>
          <w:noProof/>
        </w:rPr>
        <w:t>ese objects</w:t>
      </w:r>
      <w:r w:rsidR="00EF3307" w:rsidRPr="00C33E0D">
        <w:rPr>
          <w:rFonts w:ascii="Garamond" w:hAnsi="Garamond"/>
          <w:noProof/>
        </w:rPr>
        <w:t xml:space="preserve"> occurs in this section. </w:t>
      </w:r>
    </w:p>
    <w:p w14:paraId="17EA010D" w14:textId="77777777" w:rsidR="00052091" w:rsidRDefault="00052091" w:rsidP="00052091">
      <w:pPr>
        <w:jc w:val="center"/>
        <w:rPr>
          <w:rFonts w:ascii="Garamond" w:hAnsi="Garamond"/>
          <w:b/>
        </w:rPr>
      </w:pPr>
    </w:p>
    <w:p w14:paraId="49AAC1E9" w14:textId="77777777" w:rsidR="00BF2FBA" w:rsidRPr="00C33E0D" w:rsidRDefault="00BF2FBA" w:rsidP="00052091">
      <w:pPr>
        <w:jc w:val="center"/>
        <w:rPr>
          <w:rFonts w:ascii="Garamond" w:hAnsi="Garamond"/>
          <w:b/>
        </w:rPr>
      </w:pPr>
    </w:p>
    <w:p w14:paraId="1B80EFF9" w14:textId="13022AF8" w:rsidR="00BF2FBA" w:rsidRPr="00C33E0D" w:rsidRDefault="00052091" w:rsidP="00052091">
      <w:pPr>
        <w:rPr>
          <w:rFonts w:ascii="Garamond" w:hAnsi="Garamond"/>
          <w:noProof/>
          <w:sz w:val="28"/>
        </w:rPr>
      </w:pPr>
      <w:r w:rsidRPr="00C33E0D">
        <w:rPr>
          <w:rFonts w:ascii="Garamond" w:hAnsi="Garamond"/>
          <w:b/>
          <w:noProof/>
          <w:sz w:val="28"/>
        </w:rPr>
        <w:t>V. External Outlets</w:t>
      </w:r>
    </w:p>
    <w:p w14:paraId="7122B5F3" w14:textId="6A36E009" w:rsidR="00052091" w:rsidRPr="00187600" w:rsidRDefault="006110ED" w:rsidP="00052091">
      <w:pPr>
        <w:rPr>
          <w:rFonts w:ascii="Garamond" w:hAnsi="Garamond"/>
        </w:rPr>
      </w:pPr>
      <w:r>
        <w:rPr>
          <w:rFonts w:ascii="Garamond" w:hAnsi="Garamond"/>
        </w:rPr>
        <w:t xml:space="preserve">Outlets are </w:t>
      </w:r>
      <w:r w:rsidR="009D3FD6">
        <w:rPr>
          <w:rFonts w:ascii="Garamond" w:hAnsi="Garamond"/>
        </w:rPr>
        <w:t>used to send information from the</w:t>
      </w:r>
      <w:r>
        <w:rPr>
          <w:rFonts w:ascii="Garamond" w:hAnsi="Garamond"/>
        </w:rPr>
        <w:t xml:space="preserve"> external obje</w:t>
      </w:r>
      <w:r w:rsidR="009D3FD6">
        <w:rPr>
          <w:rFonts w:ascii="Garamond" w:hAnsi="Garamond"/>
        </w:rPr>
        <w:t xml:space="preserve">ct to the Max </w:t>
      </w:r>
      <w:proofErr w:type="spellStart"/>
      <w:r w:rsidR="009D3FD6">
        <w:rPr>
          <w:rFonts w:ascii="Garamond" w:hAnsi="Garamond"/>
        </w:rPr>
        <w:t>patcher</w:t>
      </w:r>
      <w:proofErr w:type="spellEnd"/>
      <w:r>
        <w:rPr>
          <w:rFonts w:ascii="Garamond" w:hAnsi="Garamond"/>
        </w:rPr>
        <w:t xml:space="preserve"> so the simulation can be visualiz</w:t>
      </w:r>
      <w:r w:rsidR="00BE424A">
        <w:rPr>
          <w:rFonts w:ascii="Garamond" w:hAnsi="Garamond"/>
        </w:rPr>
        <w:t>ed. The contents of each outlet</w:t>
      </w:r>
      <w:r>
        <w:rPr>
          <w:rFonts w:ascii="Garamond" w:hAnsi="Garamond"/>
        </w:rPr>
        <w:t xml:space="preserve"> is the following:</w:t>
      </w:r>
    </w:p>
    <w:p w14:paraId="36DDE289" w14:textId="77777777" w:rsidR="00BF2FBA" w:rsidRPr="00C33E0D" w:rsidRDefault="00BF2FBA" w:rsidP="00052091">
      <w:pPr>
        <w:rPr>
          <w:rFonts w:ascii="Garamond" w:hAnsi="Garamond"/>
          <w:sz w:val="36"/>
          <w:u w:val="single"/>
        </w:rPr>
      </w:pPr>
    </w:p>
    <w:p w14:paraId="0EA6D76E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  <w:b/>
        </w:rPr>
        <w:t xml:space="preserve">Outlet #1 - </w:t>
      </w:r>
      <w:proofErr w:type="spellStart"/>
      <w:r w:rsidRPr="00C33E0D">
        <w:rPr>
          <w:rFonts w:ascii="Garamond" w:hAnsi="Garamond"/>
          <w:b/>
        </w:rPr>
        <w:t>Boid</w:t>
      </w:r>
      <w:proofErr w:type="spellEnd"/>
      <w:r w:rsidRPr="00C33E0D">
        <w:rPr>
          <w:rFonts w:ascii="Garamond" w:hAnsi="Garamond"/>
          <w:b/>
        </w:rPr>
        <w:t xml:space="preserve"> Info Matrix</w:t>
      </w:r>
    </w:p>
    <w:p w14:paraId="31A35DFF" w14:textId="6C7C14A4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>Note: The dimensions of this matrix and its contents depend on the mode, which is documented in the max patch. This is what the planes are for Mode 0:</w:t>
      </w:r>
    </w:p>
    <w:p w14:paraId="6359BA9A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0 - X position</w:t>
      </w:r>
    </w:p>
    <w:p w14:paraId="0458A447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1 - Y position</w:t>
      </w:r>
    </w:p>
    <w:p w14:paraId="57A2F4B5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2 - Z position</w:t>
      </w:r>
    </w:p>
    <w:p w14:paraId="2192B772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3 - Flock ID</w:t>
      </w:r>
    </w:p>
    <w:p w14:paraId="14945547" w14:textId="77777777" w:rsidR="00052091" w:rsidRPr="00C33E0D" w:rsidRDefault="00052091" w:rsidP="00052091">
      <w:pPr>
        <w:rPr>
          <w:rFonts w:ascii="Garamond" w:hAnsi="Garamond"/>
          <w:sz w:val="36"/>
          <w:u w:val="single"/>
        </w:rPr>
      </w:pPr>
    </w:p>
    <w:p w14:paraId="19983580" w14:textId="77777777" w:rsidR="00052091" w:rsidRPr="00C33E0D" w:rsidRDefault="00052091" w:rsidP="00052091">
      <w:pPr>
        <w:rPr>
          <w:rFonts w:ascii="Garamond" w:hAnsi="Garamond"/>
          <w:b/>
        </w:rPr>
      </w:pPr>
      <w:r w:rsidRPr="00C33E0D">
        <w:rPr>
          <w:rFonts w:ascii="Garamond" w:hAnsi="Garamond"/>
          <w:b/>
        </w:rPr>
        <w:t xml:space="preserve">Outlet #2: </w:t>
      </w:r>
      <w:proofErr w:type="spellStart"/>
      <w:r w:rsidRPr="00C33E0D">
        <w:rPr>
          <w:rFonts w:ascii="Garamond" w:hAnsi="Garamond"/>
          <w:b/>
        </w:rPr>
        <w:t>Boid</w:t>
      </w:r>
      <w:proofErr w:type="spellEnd"/>
      <w:r w:rsidRPr="00C33E0D">
        <w:rPr>
          <w:rFonts w:ascii="Garamond" w:hAnsi="Garamond"/>
          <w:b/>
        </w:rPr>
        <w:t xml:space="preserve"> Counts</w:t>
      </w:r>
    </w:p>
    <w:p w14:paraId="7F492585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 xml:space="preserve">Outputs the number of </w:t>
      </w:r>
      <w:proofErr w:type="spellStart"/>
      <w:r w:rsidRPr="00C33E0D">
        <w:rPr>
          <w:rFonts w:ascii="Garamond" w:hAnsi="Garamond"/>
        </w:rPr>
        <w:t>boids</w:t>
      </w:r>
      <w:proofErr w:type="spellEnd"/>
      <w:r w:rsidRPr="00C33E0D">
        <w:rPr>
          <w:rFonts w:ascii="Garamond" w:hAnsi="Garamond"/>
        </w:rPr>
        <w:t xml:space="preserve"> in each flock (one per plane)</w:t>
      </w:r>
    </w:p>
    <w:p w14:paraId="34315E19" w14:textId="77777777" w:rsidR="00052091" w:rsidRPr="00C33E0D" w:rsidRDefault="00052091" w:rsidP="00052091">
      <w:pPr>
        <w:rPr>
          <w:rFonts w:ascii="Garamond" w:hAnsi="Garamond"/>
          <w:b/>
        </w:rPr>
      </w:pPr>
    </w:p>
    <w:p w14:paraId="64F3A572" w14:textId="77777777" w:rsidR="00052091" w:rsidRPr="00C33E0D" w:rsidRDefault="00052091" w:rsidP="00052091">
      <w:pPr>
        <w:rPr>
          <w:rFonts w:ascii="Garamond" w:hAnsi="Garamond"/>
          <w:b/>
        </w:rPr>
      </w:pPr>
    </w:p>
    <w:p w14:paraId="721EE160" w14:textId="77777777" w:rsidR="00052091" w:rsidRPr="00C33E0D" w:rsidRDefault="00052091" w:rsidP="00052091">
      <w:pPr>
        <w:rPr>
          <w:rFonts w:ascii="Garamond" w:hAnsi="Garamond"/>
          <w:b/>
        </w:rPr>
      </w:pPr>
      <w:r w:rsidRPr="00C33E0D">
        <w:rPr>
          <w:rFonts w:ascii="Garamond" w:hAnsi="Garamond"/>
          <w:b/>
        </w:rPr>
        <w:t>Outlet #3: Attractor Info</w:t>
      </w:r>
    </w:p>
    <w:p w14:paraId="25B90D59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>Format:</w:t>
      </w:r>
    </w:p>
    <w:p w14:paraId="4741D158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0 - X position</w:t>
      </w:r>
    </w:p>
    <w:p w14:paraId="4308F7C8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1 - Y position</w:t>
      </w:r>
    </w:p>
    <w:p w14:paraId="4A169331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2 - Z position</w:t>
      </w:r>
    </w:p>
    <w:p w14:paraId="5F1988FA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3 - Attractor ID</w:t>
      </w:r>
    </w:p>
    <w:p w14:paraId="71A8D847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4 - Attractor Strength</w:t>
      </w:r>
    </w:p>
    <w:p w14:paraId="757E067D" w14:textId="77777777" w:rsidR="00052091" w:rsidRPr="00C33E0D" w:rsidRDefault="00052091" w:rsidP="00052091">
      <w:pPr>
        <w:rPr>
          <w:rFonts w:ascii="Garamond" w:hAnsi="Garamond"/>
          <w:sz w:val="36"/>
          <w:u w:val="single"/>
        </w:rPr>
      </w:pPr>
    </w:p>
    <w:p w14:paraId="7ECBDC6C" w14:textId="77777777" w:rsidR="00052091" w:rsidRPr="00C33E0D" w:rsidRDefault="00052091" w:rsidP="00052091">
      <w:pPr>
        <w:rPr>
          <w:rFonts w:ascii="Garamond" w:hAnsi="Garamond"/>
          <w:b/>
        </w:rPr>
      </w:pPr>
      <w:r w:rsidRPr="00C33E0D">
        <w:rPr>
          <w:rFonts w:ascii="Garamond" w:hAnsi="Garamond"/>
          <w:b/>
        </w:rPr>
        <w:t xml:space="preserve">Outlet #4: Matrix with lines connecting neighboring </w:t>
      </w:r>
      <w:proofErr w:type="spellStart"/>
      <w:r w:rsidRPr="00C33E0D">
        <w:rPr>
          <w:rFonts w:ascii="Garamond" w:hAnsi="Garamond"/>
          <w:b/>
        </w:rPr>
        <w:t>boids</w:t>
      </w:r>
      <w:proofErr w:type="spellEnd"/>
    </w:p>
    <w:p w14:paraId="6DD4148A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>Format:</w:t>
      </w:r>
    </w:p>
    <w:p w14:paraId="7C24F554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0 - boid1, X position</w:t>
      </w:r>
    </w:p>
    <w:p w14:paraId="30E499D1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1 - boid1, Y position</w:t>
      </w:r>
    </w:p>
    <w:p w14:paraId="4CEDBBF8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2 - boid1, Z position</w:t>
      </w:r>
    </w:p>
    <w:p w14:paraId="5750F927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3 - boid2, X position</w:t>
      </w:r>
    </w:p>
    <w:p w14:paraId="587321C3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4 - boid2, Y position</w:t>
      </w:r>
    </w:p>
    <w:p w14:paraId="53E31273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5 - boid2, Z position</w:t>
      </w:r>
    </w:p>
    <w:p w14:paraId="4947B319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ab/>
        <w:t>Plane 6 - Flock ID</w:t>
      </w:r>
    </w:p>
    <w:p w14:paraId="5EAEA072" w14:textId="77777777" w:rsidR="00052091" w:rsidRPr="00C33E0D" w:rsidRDefault="00052091" w:rsidP="00052091">
      <w:pPr>
        <w:rPr>
          <w:rFonts w:ascii="Garamond" w:hAnsi="Garamond"/>
        </w:rPr>
      </w:pPr>
      <w:r w:rsidRPr="00C33E0D">
        <w:rPr>
          <w:rFonts w:ascii="Garamond" w:hAnsi="Garamond"/>
        </w:rPr>
        <w:t xml:space="preserve">Note: connecting lines are only drawn between </w:t>
      </w:r>
      <w:proofErr w:type="spellStart"/>
      <w:r w:rsidRPr="00C33E0D">
        <w:rPr>
          <w:rFonts w:ascii="Garamond" w:hAnsi="Garamond"/>
        </w:rPr>
        <w:t>boids</w:t>
      </w:r>
      <w:proofErr w:type="spellEnd"/>
      <w:r w:rsidRPr="00C33E0D">
        <w:rPr>
          <w:rFonts w:ascii="Garamond" w:hAnsi="Garamond"/>
        </w:rPr>
        <w:t xml:space="preserve"> of the same flock</w:t>
      </w:r>
    </w:p>
    <w:p w14:paraId="6C4E1180" w14:textId="77777777" w:rsidR="00052091" w:rsidRPr="00C33E0D" w:rsidRDefault="00052091" w:rsidP="00052091">
      <w:pPr>
        <w:rPr>
          <w:rFonts w:ascii="Garamond" w:hAnsi="Garamond"/>
        </w:rPr>
      </w:pPr>
    </w:p>
    <w:p w14:paraId="0A023E69" w14:textId="77777777" w:rsidR="00052091" w:rsidRPr="00C33E0D" w:rsidRDefault="00052091" w:rsidP="00052091">
      <w:pPr>
        <w:rPr>
          <w:rFonts w:ascii="Garamond" w:hAnsi="Garamond"/>
          <w:sz w:val="36"/>
        </w:rPr>
      </w:pPr>
    </w:p>
    <w:p w14:paraId="325D018D" w14:textId="77777777" w:rsidR="00052091" w:rsidRPr="00C33E0D" w:rsidRDefault="00052091">
      <w:pPr>
        <w:rPr>
          <w:rFonts w:ascii="Garamond" w:hAnsi="Garamond"/>
          <w:noProof/>
        </w:rPr>
      </w:pPr>
    </w:p>
    <w:p w14:paraId="170A640D" w14:textId="77777777" w:rsidR="001D2EEB" w:rsidRPr="00C33E0D" w:rsidRDefault="001D2EEB">
      <w:pPr>
        <w:rPr>
          <w:rFonts w:ascii="Garamond" w:hAnsi="Garamond"/>
          <w:noProof/>
        </w:rPr>
      </w:pPr>
    </w:p>
    <w:p w14:paraId="2FB3511F" w14:textId="4ADE2128" w:rsidR="007B67A8" w:rsidRPr="00C33E0D" w:rsidRDefault="007B67A8">
      <w:pPr>
        <w:rPr>
          <w:rFonts w:ascii="Garamond" w:hAnsi="Garamond"/>
          <w:noProof/>
        </w:rPr>
      </w:pPr>
      <w:r w:rsidRPr="00C33E0D">
        <w:rPr>
          <w:rFonts w:ascii="Garamond" w:hAnsi="Garamond"/>
          <w:noProof/>
        </w:rPr>
        <w:tab/>
      </w:r>
    </w:p>
    <w:sectPr w:rsidR="007B67A8" w:rsidRPr="00C33E0D" w:rsidSect="002C69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90"/>
    <w:rsid w:val="00011CF4"/>
    <w:rsid w:val="0001578E"/>
    <w:rsid w:val="000166F5"/>
    <w:rsid w:val="00035D52"/>
    <w:rsid w:val="00035FF8"/>
    <w:rsid w:val="00052091"/>
    <w:rsid w:val="00056C91"/>
    <w:rsid w:val="000571AD"/>
    <w:rsid w:val="0006075A"/>
    <w:rsid w:val="000634AC"/>
    <w:rsid w:val="00064682"/>
    <w:rsid w:val="00070950"/>
    <w:rsid w:val="00076B3B"/>
    <w:rsid w:val="000B16B3"/>
    <w:rsid w:val="000C0B77"/>
    <w:rsid w:val="000D35A5"/>
    <w:rsid w:val="00115C73"/>
    <w:rsid w:val="00123C3A"/>
    <w:rsid w:val="001540F0"/>
    <w:rsid w:val="00176197"/>
    <w:rsid w:val="00176C9A"/>
    <w:rsid w:val="00187600"/>
    <w:rsid w:val="001A2E34"/>
    <w:rsid w:val="001A37DF"/>
    <w:rsid w:val="001D2EEB"/>
    <w:rsid w:val="001D7FF0"/>
    <w:rsid w:val="001E68C8"/>
    <w:rsid w:val="00201746"/>
    <w:rsid w:val="00216A6C"/>
    <w:rsid w:val="0023194D"/>
    <w:rsid w:val="00244DE0"/>
    <w:rsid w:val="00247100"/>
    <w:rsid w:val="002532ED"/>
    <w:rsid w:val="00264BC3"/>
    <w:rsid w:val="00275044"/>
    <w:rsid w:val="002A55FA"/>
    <w:rsid w:val="002A62DA"/>
    <w:rsid w:val="002C6992"/>
    <w:rsid w:val="002D0150"/>
    <w:rsid w:val="0030437E"/>
    <w:rsid w:val="003103CE"/>
    <w:rsid w:val="00312FC0"/>
    <w:rsid w:val="00315370"/>
    <w:rsid w:val="00334A0B"/>
    <w:rsid w:val="00345A64"/>
    <w:rsid w:val="0035496A"/>
    <w:rsid w:val="00386D8B"/>
    <w:rsid w:val="00390FA9"/>
    <w:rsid w:val="003C0FBF"/>
    <w:rsid w:val="003D007D"/>
    <w:rsid w:val="003D6828"/>
    <w:rsid w:val="003E7B20"/>
    <w:rsid w:val="003F15BF"/>
    <w:rsid w:val="004016A7"/>
    <w:rsid w:val="00422311"/>
    <w:rsid w:val="00422BF1"/>
    <w:rsid w:val="00476FD8"/>
    <w:rsid w:val="00493F92"/>
    <w:rsid w:val="004A601B"/>
    <w:rsid w:val="004C401B"/>
    <w:rsid w:val="005179D1"/>
    <w:rsid w:val="00527D8D"/>
    <w:rsid w:val="00546747"/>
    <w:rsid w:val="005816AD"/>
    <w:rsid w:val="00596664"/>
    <w:rsid w:val="005B3A75"/>
    <w:rsid w:val="005C6C5D"/>
    <w:rsid w:val="006110ED"/>
    <w:rsid w:val="0061111F"/>
    <w:rsid w:val="00615EE3"/>
    <w:rsid w:val="00641EA8"/>
    <w:rsid w:val="00653CBD"/>
    <w:rsid w:val="006826ED"/>
    <w:rsid w:val="00697CBE"/>
    <w:rsid w:val="006D5419"/>
    <w:rsid w:val="006E01F7"/>
    <w:rsid w:val="0071731F"/>
    <w:rsid w:val="00742B58"/>
    <w:rsid w:val="00771D02"/>
    <w:rsid w:val="007739AF"/>
    <w:rsid w:val="00792972"/>
    <w:rsid w:val="007B67A8"/>
    <w:rsid w:val="007B7ADE"/>
    <w:rsid w:val="007C10F9"/>
    <w:rsid w:val="007D7CB0"/>
    <w:rsid w:val="007E644E"/>
    <w:rsid w:val="008007C5"/>
    <w:rsid w:val="008179F2"/>
    <w:rsid w:val="00822006"/>
    <w:rsid w:val="00840ADE"/>
    <w:rsid w:val="008A34FD"/>
    <w:rsid w:val="008A4745"/>
    <w:rsid w:val="008B28AE"/>
    <w:rsid w:val="008B562A"/>
    <w:rsid w:val="00916696"/>
    <w:rsid w:val="00924D75"/>
    <w:rsid w:val="009266E1"/>
    <w:rsid w:val="00934329"/>
    <w:rsid w:val="009508DE"/>
    <w:rsid w:val="009A3E75"/>
    <w:rsid w:val="009B64AA"/>
    <w:rsid w:val="009D3E98"/>
    <w:rsid w:val="009D3FD6"/>
    <w:rsid w:val="009F1017"/>
    <w:rsid w:val="009F6211"/>
    <w:rsid w:val="00A11D62"/>
    <w:rsid w:val="00A15253"/>
    <w:rsid w:val="00A53734"/>
    <w:rsid w:val="00A55CC2"/>
    <w:rsid w:val="00A75A44"/>
    <w:rsid w:val="00A8287E"/>
    <w:rsid w:val="00A82E38"/>
    <w:rsid w:val="00A8335A"/>
    <w:rsid w:val="00A87A79"/>
    <w:rsid w:val="00AB585D"/>
    <w:rsid w:val="00AC3DC0"/>
    <w:rsid w:val="00AC4820"/>
    <w:rsid w:val="00AC60B3"/>
    <w:rsid w:val="00AC73CB"/>
    <w:rsid w:val="00AE0B70"/>
    <w:rsid w:val="00B01424"/>
    <w:rsid w:val="00B05C6C"/>
    <w:rsid w:val="00B111AC"/>
    <w:rsid w:val="00B2127B"/>
    <w:rsid w:val="00B23F96"/>
    <w:rsid w:val="00B47C9F"/>
    <w:rsid w:val="00B81C2D"/>
    <w:rsid w:val="00B861A7"/>
    <w:rsid w:val="00BA1CB8"/>
    <w:rsid w:val="00BE424A"/>
    <w:rsid w:val="00BF2FBA"/>
    <w:rsid w:val="00BF499D"/>
    <w:rsid w:val="00BF5E4C"/>
    <w:rsid w:val="00C022F6"/>
    <w:rsid w:val="00C1026B"/>
    <w:rsid w:val="00C33E0D"/>
    <w:rsid w:val="00C50027"/>
    <w:rsid w:val="00C632BA"/>
    <w:rsid w:val="00C768E6"/>
    <w:rsid w:val="00C953CD"/>
    <w:rsid w:val="00C95DEF"/>
    <w:rsid w:val="00C9707A"/>
    <w:rsid w:val="00CB221A"/>
    <w:rsid w:val="00CE3CF6"/>
    <w:rsid w:val="00D01E78"/>
    <w:rsid w:val="00D123BE"/>
    <w:rsid w:val="00D13281"/>
    <w:rsid w:val="00D4669B"/>
    <w:rsid w:val="00D46D06"/>
    <w:rsid w:val="00D529A2"/>
    <w:rsid w:val="00D5627B"/>
    <w:rsid w:val="00D60883"/>
    <w:rsid w:val="00D61F1B"/>
    <w:rsid w:val="00D62790"/>
    <w:rsid w:val="00D73609"/>
    <w:rsid w:val="00D811D0"/>
    <w:rsid w:val="00D92B82"/>
    <w:rsid w:val="00DA098A"/>
    <w:rsid w:val="00DA29A2"/>
    <w:rsid w:val="00DE19CF"/>
    <w:rsid w:val="00DE73B1"/>
    <w:rsid w:val="00E13693"/>
    <w:rsid w:val="00E250E6"/>
    <w:rsid w:val="00E37991"/>
    <w:rsid w:val="00E50F24"/>
    <w:rsid w:val="00EC2FE8"/>
    <w:rsid w:val="00EC5117"/>
    <w:rsid w:val="00EC5DE3"/>
    <w:rsid w:val="00ED2A2E"/>
    <w:rsid w:val="00ED40F8"/>
    <w:rsid w:val="00EE641C"/>
    <w:rsid w:val="00EF3307"/>
    <w:rsid w:val="00EF5A99"/>
    <w:rsid w:val="00EF70D4"/>
    <w:rsid w:val="00F26C0B"/>
    <w:rsid w:val="00F625C1"/>
    <w:rsid w:val="00F70F32"/>
    <w:rsid w:val="00F732B9"/>
    <w:rsid w:val="00F85830"/>
    <w:rsid w:val="00F942AE"/>
    <w:rsid w:val="00FA5797"/>
    <w:rsid w:val="00FC3ABC"/>
    <w:rsid w:val="00FE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293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E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3E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0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876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E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3E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0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0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8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10" Type="http://schemas.openxmlformats.org/officeDocument/2006/relationships/theme" Target="theme/theme1.xm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D5ED0D-0ECD-E54F-BB0D-D3E715E0B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1214</Words>
  <Characters>6921</Characters>
  <Application>Microsoft Macintosh Word</Application>
  <DocSecurity>0</DocSecurity>
  <Lines>57</Lines>
  <Paragraphs>16</Paragraphs>
  <ScaleCrop>false</ScaleCrop>
  <Company/>
  <LinksUpToDate>false</LinksUpToDate>
  <CharactersWithSpaces>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Truskowski</dc:creator>
  <cp:keywords/>
  <dc:description/>
  <cp:lastModifiedBy>Brian Truskowski</cp:lastModifiedBy>
  <cp:revision>181</cp:revision>
  <dcterms:created xsi:type="dcterms:W3CDTF">2016-05-01T19:38:00Z</dcterms:created>
  <dcterms:modified xsi:type="dcterms:W3CDTF">2016-05-19T20:44:00Z</dcterms:modified>
</cp:coreProperties>
</file>